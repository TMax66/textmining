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042E" w14:textId="77777777" w:rsidR="00E92783" w:rsidRPr="00784A04" w:rsidRDefault="00E92783" w:rsidP="00E92783">
      <w:pPr>
        <w:pStyle w:val="MDPI11articletype"/>
      </w:pPr>
      <w:r w:rsidRPr="00CF1868">
        <w:t>Article</w:t>
      </w:r>
    </w:p>
    <w:p w14:paraId="5F56268F" w14:textId="7204B376" w:rsidR="00E92783" w:rsidRPr="007E4A3A" w:rsidRDefault="00E92783" w:rsidP="00E92783">
      <w:pPr>
        <w:pStyle w:val="MDPI12title"/>
        <w:spacing w:line="240" w:lineRule="atLeast"/>
      </w:pPr>
      <w:del w:id="0" w:author="francesca" w:date="2019-02-13T14:52:00Z">
        <w:r w:rsidRPr="007E4A3A" w:rsidDel="009B151E">
          <w:delText>Title</w:delText>
        </w:r>
      </w:del>
      <w:ins w:id="1" w:author="francesca" w:date="2019-02-13T14:52:00Z">
        <w:r w:rsidR="009B151E" w:rsidRPr="007E4A3A">
          <w:t>Text mining analysis to evaluate stakeholder</w:t>
        </w:r>
      </w:ins>
      <w:ins w:id="2" w:author="francesca" w:date="2019-02-13T14:53:00Z">
        <w:r w:rsidR="009B151E" w:rsidRPr="007E4A3A">
          <w:t xml:space="preserve">s’ </w:t>
        </w:r>
      </w:ins>
      <w:r w:rsidR="000B471E" w:rsidRPr="007E4A3A">
        <w:t>perception</w:t>
      </w:r>
      <w:ins w:id="3" w:author="francesca" w:date="2019-02-13T14:53:00Z">
        <w:r w:rsidR="009B151E" w:rsidRPr="007E4A3A">
          <w:t xml:space="preserve"> on </w:t>
        </w:r>
      </w:ins>
      <w:r w:rsidR="00EF69B0" w:rsidRPr="007E4A3A">
        <w:t xml:space="preserve">the </w:t>
      </w:r>
      <w:ins w:id="4" w:author="francesca" w:date="2019-02-13T14:53:00Z">
        <w:r w:rsidR="009B151E" w:rsidRPr="007E4A3A">
          <w:t>welfare</w:t>
        </w:r>
      </w:ins>
      <w:r w:rsidR="00EF69B0" w:rsidRPr="007E4A3A">
        <w:t xml:space="preserve"> of equines, small ruminants and turkeys</w:t>
      </w:r>
    </w:p>
    <w:p w14:paraId="07123197" w14:textId="77777777" w:rsidR="00E92783" w:rsidRPr="00E32285" w:rsidRDefault="00E92783" w:rsidP="00E92783">
      <w:pPr>
        <w:pStyle w:val="MDPI13authornames"/>
        <w:rPr>
          <w:highlight w:val="yellow"/>
        </w:rPr>
      </w:pPr>
      <w:r w:rsidRPr="00E32285">
        <w:rPr>
          <w:highlight w:val="yellow"/>
        </w:rPr>
        <w:t xml:space="preserve">Firstname Lastname </w:t>
      </w:r>
      <w:r w:rsidRPr="00E32285">
        <w:rPr>
          <w:highlight w:val="yellow"/>
          <w:vertAlign w:val="superscript"/>
        </w:rPr>
        <w:t>1</w:t>
      </w:r>
      <w:r w:rsidRPr="00E32285">
        <w:rPr>
          <w:highlight w:val="yellow"/>
        </w:rPr>
        <w:t xml:space="preserve">, Firstname Lastname </w:t>
      </w:r>
      <w:r w:rsidRPr="00E32285">
        <w:rPr>
          <w:highlight w:val="yellow"/>
          <w:vertAlign w:val="superscript"/>
        </w:rPr>
        <w:t>2</w:t>
      </w:r>
      <w:r w:rsidRPr="00E32285">
        <w:rPr>
          <w:highlight w:val="yellow"/>
        </w:rPr>
        <w:t xml:space="preserve"> and Firstname Lastname </w:t>
      </w:r>
      <w:r w:rsidRPr="00E32285">
        <w:rPr>
          <w:highlight w:val="yellow"/>
          <w:vertAlign w:val="superscript"/>
        </w:rPr>
        <w:t>2,</w:t>
      </w:r>
      <w:r w:rsidRPr="00E32285">
        <w:rPr>
          <w:highlight w:val="yellow"/>
        </w:rPr>
        <w:t>*</w:t>
      </w:r>
    </w:p>
    <w:p w14:paraId="60052813" w14:textId="77777777" w:rsidR="00E92783" w:rsidRPr="00E32285" w:rsidRDefault="00E92783" w:rsidP="00E92783">
      <w:pPr>
        <w:pStyle w:val="MDPI16affiliation"/>
        <w:rPr>
          <w:highlight w:val="yellow"/>
          <w:lang w:val="fr-FR"/>
        </w:rPr>
      </w:pPr>
      <w:r w:rsidRPr="00E32285">
        <w:rPr>
          <w:highlight w:val="yellow"/>
          <w:vertAlign w:val="superscript"/>
          <w:lang w:val="fr-FR"/>
        </w:rPr>
        <w:t>1</w:t>
      </w:r>
      <w:r w:rsidRPr="00E32285">
        <w:rPr>
          <w:highlight w:val="yellow"/>
          <w:lang w:val="fr-FR"/>
        </w:rPr>
        <w:tab/>
        <w:t>Affiliation 1; e-mail@e-mail.com</w:t>
      </w:r>
    </w:p>
    <w:p w14:paraId="40DF3FE9" w14:textId="77777777" w:rsidR="00E92783" w:rsidRPr="00E32285" w:rsidRDefault="00E92783" w:rsidP="00E92783">
      <w:pPr>
        <w:pStyle w:val="MDPI16affiliation"/>
        <w:rPr>
          <w:highlight w:val="yellow"/>
          <w:lang w:val="fr-FR"/>
        </w:rPr>
      </w:pPr>
      <w:r w:rsidRPr="00E32285">
        <w:rPr>
          <w:szCs w:val="20"/>
          <w:highlight w:val="yellow"/>
          <w:vertAlign w:val="superscript"/>
          <w:lang w:val="fr-FR"/>
        </w:rPr>
        <w:t>2</w:t>
      </w:r>
      <w:r w:rsidRPr="00E32285">
        <w:rPr>
          <w:szCs w:val="20"/>
          <w:highlight w:val="yellow"/>
          <w:lang w:val="fr-FR"/>
        </w:rPr>
        <w:tab/>
        <w:t xml:space="preserve">Affiliation 2; </w:t>
      </w:r>
      <w:r w:rsidRPr="00E32285">
        <w:rPr>
          <w:highlight w:val="yellow"/>
          <w:lang w:val="fr-FR"/>
        </w:rPr>
        <w:t>e-mail@e-mail.com</w:t>
      </w:r>
    </w:p>
    <w:p w14:paraId="4FA3B3C5" w14:textId="77777777" w:rsidR="00E92783" w:rsidRPr="00784A04" w:rsidRDefault="00E92783" w:rsidP="00E92783">
      <w:pPr>
        <w:pStyle w:val="MDPI14history"/>
        <w:spacing w:before="0"/>
        <w:ind w:left="311" w:hanging="198"/>
      </w:pPr>
      <w:r w:rsidRPr="00E32285">
        <w:rPr>
          <w:b/>
          <w:highlight w:val="yellow"/>
        </w:rPr>
        <w:t>*</w:t>
      </w:r>
      <w:r w:rsidRPr="00E32285">
        <w:rPr>
          <w:highlight w:val="yellow"/>
        </w:rPr>
        <w:tab/>
        <w:t xml:space="preserve">Correspondence: e-mail@e-mail.com; </w:t>
      </w:r>
      <w:r w:rsidR="008D4759" w:rsidRPr="00E32285">
        <w:rPr>
          <w:highlight w:val="yellow"/>
        </w:rPr>
        <w:t>Tel.: (optional; include country code; if there are multiple corresponding authors, add author initials) +xx-xxxx-xxx-xxxx (F.L.)</w:t>
      </w:r>
    </w:p>
    <w:p w14:paraId="56347C82" w14:textId="77777777" w:rsidR="00E92783" w:rsidRPr="00784A04" w:rsidRDefault="00E92783" w:rsidP="00E92783">
      <w:pPr>
        <w:pStyle w:val="MDPI14history"/>
      </w:pPr>
      <w:r w:rsidRPr="00784A04">
        <w:t>Received: date; Accepted: date; Published: date</w:t>
      </w:r>
    </w:p>
    <w:p w14:paraId="36996F4E" w14:textId="77777777" w:rsidR="00E92783" w:rsidRPr="004704AF" w:rsidRDefault="00E92783" w:rsidP="00E92783">
      <w:pPr>
        <w:pStyle w:val="MDPI17abstract"/>
        <w:rPr>
          <w:b/>
          <w:color w:val="auto"/>
        </w:rPr>
      </w:pPr>
      <w:r w:rsidRPr="004704AF">
        <w:rPr>
          <w:rStyle w:val="Enfasigrassetto"/>
          <w:color w:val="auto"/>
        </w:rPr>
        <w:t>Simple Summary:</w:t>
      </w:r>
      <w:r w:rsidRPr="004704AF">
        <w:rPr>
          <w:color w:val="auto"/>
        </w:rPr>
        <w:t xml:space="preserve"> </w:t>
      </w:r>
      <w:r w:rsidRPr="00CF1868">
        <w:rPr>
          <w:color w:val="auto"/>
          <w:highlight w:val="yellow"/>
        </w:rPr>
        <w:t xml:space="preserve">It is vitally important that scientists are able to describe their work simply and concisely to the public, especially in an open-access on-line journal. The simple summary consists of no more than 200 words in one paragraph and contains a clear statement of the problem addressed, the aims and objectives, pertinent results, conclusions from the study and how they will be valuable to society. This should be written for a lay audience, i.e., no technical terms without explanations. No references are cited and no abbreviations. Submissions without a simple </w:t>
      </w:r>
      <w:r w:rsidRPr="00CF1868">
        <w:rPr>
          <w:color w:val="auto"/>
          <w:spacing w:val="-4"/>
          <w:highlight w:val="yellow"/>
        </w:rPr>
        <w:t>summary will be returned directly. Example could be found at http://www.mdpi.com/2076-2615/6/6/40</w:t>
      </w:r>
      <w:r w:rsidRPr="00CF1868">
        <w:rPr>
          <w:color w:val="auto"/>
          <w:highlight w:val="yellow"/>
        </w:rPr>
        <w:t>/htm.</w:t>
      </w:r>
    </w:p>
    <w:p w14:paraId="374FC247" w14:textId="77777777" w:rsidR="00E92783" w:rsidRPr="00784A04" w:rsidRDefault="00E92783" w:rsidP="00E92783">
      <w:pPr>
        <w:pStyle w:val="MDPI17abstract"/>
        <w:rPr>
          <w:color w:val="auto"/>
        </w:rPr>
      </w:pPr>
      <w:r w:rsidRPr="00784A04">
        <w:rPr>
          <w:b/>
        </w:rPr>
        <w:t xml:space="preserve">Abstract: </w:t>
      </w:r>
      <w:r w:rsidRPr="00CF1868">
        <w:rPr>
          <w:highlight w:val="yellow"/>
        </w:rPr>
        <w:t xml:space="preserve">A single paragraph of about 200 words maximum. For research articles, abstracts should give a pertinent overview of the work. We strongly encourage authors to use the following style of structured abstracts, but without headings: </w:t>
      </w:r>
      <w:r w:rsidR="008D4759" w:rsidRPr="00CF1868">
        <w:rPr>
          <w:highlight w:val="yellow"/>
        </w:rPr>
        <w:t>(1)</w:t>
      </w:r>
      <w:r w:rsidRPr="00CF1868">
        <w:rPr>
          <w:highlight w:val="yellow"/>
        </w:rPr>
        <w:t xml:space="preserve"> Background: Place the question addressed in a broad context and highlight the purpose of the study; </w:t>
      </w:r>
      <w:r w:rsidR="008D4759" w:rsidRPr="00CF1868">
        <w:rPr>
          <w:highlight w:val="yellow"/>
        </w:rPr>
        <w:t>(2)</w:t>
      </w:r>
      <w:r w:rsidRPr="00CF1868">
        <w:rPr>
          <w:highlight w:val="yellow"/>
        </w:rPr>
        <w:t xml:space="preserve"> Methods: Describe briefly the main methods or treatments applied; </w:t>
      </w:r>
      <w:r w:rsidR="008D4759" w:rsidRPr="00CF1868">
        <w:rPr>
          <w:highlight w:val="yellow"/>
        </w:rPr>
        <w:t>(3)</w:t>
      </w:r>
      <w:r w:rsidRPr="00CF1868">
        <w:rPr>
          <w:highlight w:val="yellow"/>
        </w:rPr>
        <w:t xml:space="preserve"> Results: Summarize the article's main findings; and </w:t>
      </w:r>
      <w:r w:rsidR="008D4759" w:rsidRPr="00CF1868">
        <w:rPr>
          <w:highlight w:val="yellow"/>
        </w:rPr>
        <w:t>(4)</w:t>
      </w:r>
      <w:r w:rsidRPr="00CF1868">
        <w:rPr>
          <w:highlight w:val="yellow"/>
        </w:rPr>
        <w:t xml:space="preserve">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09DCE773" w14:textId="2DA0D9E1" w:rsidR="00E92783" w:rsidRPr="00784A04" w:rsidRDefault="00E92783" w:rsidP="00E92783">
      <w:pPr>
        <w:pStyle w:val="MDPI18keywords"/>
      </w:pPr>
      <w:r w:rsidRPr="00784A04">
        <w:rPr>
          <w:b/>
        </w:rPr>
        <w:t xml:space="preserve">Keywords: </w:t>
      </w:r>
      <w:r w:rsidR="00E32285">
        <w:t>animal welfare</w:t>
      </w:r>
      <w:r w:rsidRPr="00E32285">
        <w:t xml:space="preserve">; </w:t>
      </w:r>
      <w:r w:rsidR="00E32285">
        <w:t>stakeholder</w:t>
      </w:r>
      <w:r w:rsidR="007E4A3A">
        <w:t xml:space="preserve"> perception</w:t>
      </w:r>
      <w:r w:rsidRPr="00E32285">
        <w:t xml:space="preserve">; </w:t>
      </w:r>
      <w:r w:rsidR="00E32285">
        <w:t>text mining; horse; donkey; goat; sheep; turkey</w:t>
      </w:r>
    </w:p>
    <w:p w14:paraId="7AA7EF74" w14:textId="77777777" w:rsidR="00E92783" w:rsidRPr="00784A04" w:rsidRDefault="00E92783" w:rsidP="00E92783">
      <w:pPr>
        <w:pStyle w:val="MDPI19line"/>
        <w:pBdr>
          <w:bottom w:val="single" w:sz="4" w:space="1" w:color="auto"/>
        </w:pBdr>
      </w:pPr>
    </w:p>
    <w:p w14:paraId="179A3CB0" w14:textId="77777777" w:rsidR="00E92783" w:rsidRPr="00784A04" w:rsidRDefault="00E92783" w:rsidP="00E92783">
      <w:pPr>
        <w:pStyle w:val="MDPI21heading1"/>
      </w:pPr>
      <w:r w:rsidRPr="00784A04">
        <w:rPr>
          <w:lang w:eastAsia="zh-CN"/>
        </w:rPr>
        <w:t xml:space="preserve">1. </w:t>
      </w:r>
      <w:commentRangeStart w:id="5"/>
      <w:r w:rsidRPr="00784A04">
        <w:t>Introduction</w:t>
      </w:r>
      <w:commentRangeEnd w:id="5"/>
      <w:r w:rsidR="00FF6515">
        <w:rPr>
          <w:rStyle w:val="Rimandocommento"/>
          <w:rFonts w:ascii="Times New Roman" w:hAnsi="Times New Roman"/>
          <w:b w:val="0"/>
          <w:snapToGrid/>
          <w:color w:val="auto"/>
          <w:lang w:val="it-IT" w:eastAsia="it-IT" w:bidi="ar-SA"/>
        </w:rPr>
        <w:commentReference w:id="5"/>
      </w:r>
    </w:p>
    <w:p w14:paraId="6F119FB4" w14:textId="3D33065A" w:rsidR="00CF4E59" w:rsidRDefault="00CF4E59" w:rsidP="00722934">
      <w:pPr>
        <w:pStyle w:val="MDPI31text"/>
        <w:numPr>
          <w:ilvl w:val="0"/>
          <w:numId w:val="5"/>
        </w:numPr>
        <w:rPr>
          <w:ins w:id="6" w:author="francesca" w:date="2019-02-13T14:54:00Z"/>
        </w:rPr>
      </w:pPr>
      <w:bookmarkStart w:id="7" w:name="OLE_LINK1"/>
      <w:bookmarkStart w:id="8" w:name="OLE_LINK2"/>
      <w:ins w:id="9" w:author="francesca" w:date="2019-02-13T14:54:00Z">
        <w:r>
          <w:t>Importanza dell’opinione degli stakeholder</w:t>
        </w:r>
      </w:ins>
      <w:r>
        <w:t>s</w:t>
      </w:r>
    </w:p>
    <w:p w14:paraId="0AE5A234" w14:textId="2EC84E8E" w:rsidR="00CF4E59" w:rsidRPr="00CF4E59" w:rsidRDefault="00CF4E59" w:rsidP="00CF4E59">
      <w:pPr>
        <w:pStyle w:val="MDPI31text"/>
        <w:numPr>
          <w:ilvl w:val="0"/>
          <w:numId w:val="5"/>
        </w:numPr>
        <w:rPr>
          <w:lang w:val="it-IT"/>
        </w:rPr>
      </w:pPr>
      <w:r w:rsidRPr="00CF4E59">
        <w:rPr>
          <w:lang w:val="it-IT"/>
        </w:rPr>
        <w:t>Uso dei questionari per valutare opinione stakeholders</w:t>
      </w:r>
    </w:p>
    <w:p w14:paraId="6F5BC863" w14:textId="57D9E736" w:rsidR="00CF4E59" w:rsidRDefault="00CF4E59" w:rsidP="00CF4E59">
      <w:pPr>
        <w:pStyle w:val="MDPI31text"/>
        <w:numPr>
          <w:ilvl w:val="0"/>
          <w:numId w:val="5"/>
        </w:numPr>
      </w:pPr>
      <w:r>
        <w:t>Problematiche dell’uso dei questionari</w:t>
      </w:r>
    </w:p>
    <w:p w14:paraId="7897B452" w14:textId="01D915B9" w:rsidR="00CF4E59" w:rsidRDefault="00CF4E59" w:rsidP="00CF4E59">
      <w:pPr>
        <w:pStyle w:val="MDPI31text"/>
        <w:numPr>
          <w:ilvl w:val="0"/>
          <w:numId w:val="5"/>
        </w:numPr>
      </w:pPr>
      <w:r>
        <w:t>Text mining analysis</w:t>
      </w:r>
    </w:p>
    <w:p w14:paraId="00230EE3" w14:textId="67C103AA" w:rsidR="00CF4E59" w:rsidRPr="00E717F4" w:rsidRDefault="00CF4E59" w:rsidP="00CF4E59">
      <w:pPr>
        <w:pStyle w:val="MDPI31text"/>
        <w:numPr>
          <w:ilvl w:val="0"/>
          <w:numId w:val="5"/>
        </w:numPr>
        <w:rPr>
          <w:lang w:val="it-IT"/>
        </w:rPr>
      </w:pPr>
      <w:r w:rsidRPr="00E717F4">
        <w:rPr>
          <w:lang w:val="it-IT"/>
        </w:rPr>
        <w:t>Progetto awin</w:t>
      </w:r>
      <w:r w:rsidR="00E717F4" w:rsidRPr="00E717F4">
        <w:rPr>
          <w:lang w:val="it-IT"/>
        </w:rPr>
        <w:t xml:space="preserve"> (approccio bottom up)</w:t>
      </w:r>
    </w:p>
    <w:p w14:paraId="6E70F75F" w14:textId="7C61A6E7" w:rsidR="009B151E" w:rsidRDefault="009B151E" w:rsidP="00722934">
      <w:pPr>
        <w:pStyle w:val="MDPI31text"/>
        <w:numPr>
          <w:ilvl w:val="0"/>
          <w:numId w:val="5"/>
        </w:numPr>
        <w:rPr>
          <w:ins w:id="10" w:author="francesca" w:date="2019-02-13T14:54:00Z"/>
        </w:rPr>
      </w:pPr>
      <w:ins w:id="11" w:author="francesca" w:date="2019-02-13T14:55:00Z">
        <w:r>
          <w:t>Obiettivi</w:t>
        </w:r>
      </w:ins>
    </w:p>
    <w:p w14:paraId="31C89911" w14:textId="4ED64166" w:rsidR="009944B3" w:rsidRDefault="009944B3" w:rsidP="009944B3">
      <w:pPr>
        <w:pStyle w:val="MDPI31text"/>
      </w:pPr>
      <w:r w:rsidRPr="009944B3">
        <w:t xml:space="preserve">Concern for </w:t>
      </w:r>
      <w:r>
        <w:t>animal</w:t>
      </w:r>
      <w:r w:rsidRPr="009944B3">
        <w:t xml:space="preserve"> welfare is significantly increasing in many parts of the world</w:t>
      </w:r>
      <w:r>
        <w:t xml:space="preserve"> </w:t>
      </w:r>
      <w:r>
        <w:fldChar w:fldCharType="begin" w:fldLock="1"/>
      </w:r>
      <w:r>
        <w:instrText>ADDIN CSL_CITATION {"citationItems":[{"id":"ITEM-1","itemData":{"DOI":"10.3390/ani8100171","ISSN":"20762615","abstract":"Concern for livestock welfare is significantly increasing in many parts of the world. One area of concern is the transportation of livestock. Using qualitative research methods, this research explores the concerns of Australian meat consumers related to livestock transportation practices, both on land by truck and on sea by ship. Participants were predominantly concerned about animals being “crammed” into trucks and ships, and the long distances over which livestock were transported. Likely contributors to these reactions are the high visibility of truck transport in urban areas, and recent media and political attention to the live-export issue in Australia. We argue that participants’ concerns about transport are arising for a variety of reasons, including anthropomorphic tendencies, genuine concern for the welfare of farm animals, and emotional responses related to the discomfort experienced by meat consumers when they are reminded of the meat-animal connection. Given the importance of transport to the red-meat production industry, these results suggest that the sector may need to reconsider some of their practices and increase transparency and communication about the practices, which they utilise to ensure good animal welfare.","author":[{"dropping-particle":"","family":"Buddle","given":"Emily A.","non-dropping-particle":"","parse-names":false,"suffix":""},{"dropping-particle":"","family":"Bray","given":"Heather J.","non-dropping-particle":"","parse-names":false,"suffix":""},{"dropping-particle":"","family":"Ankeny","given":"Rachel A.","non-dropping-particle":"","parse-names":false,"suffix":""}],"container-title":"Animals","id":"ITEM-1","issue":"10","issued":{"date-parts":[["2018"]]},"page":"1-13","title":"“I Feel Sorry for Them”: Australian Meat Consumers’ Perceptions about Sheep and Beef Cattle Transportation","type":"article-journal","volume":"8"},"uris":["http://www.mendeley.com/documents/?uuid=381389c9-dbf9-4fe5-b906-9824663f61bb"]}],"mendeley":{"formattedCitation":"[1]","plainTextFormattedCitation":"[1]"},"properties":{"noteIndex":0},"schema":"https://github.com/citation-style-language/schema/raw/master/csl-citation.json"}</w:instrText>
      </w:r>
      <w:r>
        <w:fldChar w:fldCharType="separate"/>
      </w:r>
      <w:r w:rsidRPr="009944B3">
        <w:rPr>
          <w:noProof/>
        </w:rPr>
        <w:t>[1]</w:t>
      </w:r>
      <w:r>
        <w:fldChar w:fldCharType="end"/>
      </w:r>
      <w:r>
        <w:t>.</w:t>
      </w:r>
    </w:p>
    <w:p w14:paraId="76AEBF40" w14:textId="3DB88624" w:rsidR="00E32285" w:rsidRPr="0068343E" w:rsidRDefault="00E32285" w:rsidP="00E32285">
      <w:pPr>
        <w:pStyle w:val="MDPI31text"/>
        <w:rPr>
          <w:highlight w:val="green"/>
        </w:rPr>
      </w:pPr>
      <w:r w:rsidRPr="0068343E">
        <w:rPr>
          <w:highlight w:val="green"/>
        </w:rPr>
        <w:t>Stakeholders, for example companion animal owners, farmers, horse owners and veterinary surgeons can have direct experience of the welfare issues which exist and consultation of stakeholders has been used to identify welfare problems in companion animals (for example [11]; dogs), farm animals (for example [12]; dairy cows) and equine species (for example [13]; working equids). Collins et al [14, 15] utilised a Delphi approach, whereby experts were consulted in three systematic, iterative rounds, to facilitate the identification of the main welfare problems facing horses in Ireland</w:t>
      </w:r>
      <w:r w:rsidR="0068343E" w:rsidRPr="0068343E">
        <w:rPr>
          <w:highlight w:val="green"/>
        </w:rPr>
        <w:fldChar w:fldCharType="begin" w:fldLock="1"/>
      </w:r>
      <w:r w:rsidR="009944B3">
        <w:rPr>
          <w:highlight w:val="green"/>
        </w:rPr>
        <w:instrText>ADDIN CSL_CITATION {"citationItems":[{"id":"ITEM-1","itemData":{"DOI":"10.1371/journal.pone.0160269","ISSN":"1932-6203","abstract":"Despite growing concerns about the welfare of horses in Great Britain (GB) there has been little surveillance of the welfare status of the horse population. Consequently we have limited knowledge of the range of welfare problems experienced by horses in GB and the situations in which poor welfare occurs. Thirty-one in-depth interviews were conducted with a cross -section of equine stakeholders, in order to explore their perceptions of the welfare problems faced by horses in GB. Welfare problems relating to health, management and riding and training were identified, including horses being under or over weight, stabling 24 hours a day and the inappropriate use of training aids. The interviewees also discussed broader contexts in which they perceived that welfare was compromised. The most commonly discussed context was where horses are kept in unsuitable environments, for example environments with poor grazing. The racing industry and travellers horses were identified as areas of the industry where horse welfare was particularly vulnerable to compromise. Lack of knowledge and financial constraints were perceived to be the root cause of poor welfare by many interviewees. The findings give insight into the range of welfare problems that may be faced by horses in GB, the contexts in which these may occur and their possible causes. Many of the problems identified by the interviewees have undergone limited scientific investigation pointing to areas where further research is likely to be necessary for welfare improvement. The large number of issues identified suggests that some form of prioritisation may be necessary to target research and resources effectively.","author":[{"dropping-particle":"V.","family":"Horseman","given":"Susan","non-dropping-particle":"","parse-names":false,"suffix":""},{"dropping-particle":"","family":"Buller","given":"Henry","non-dropping-particle":"","parse-names":false,"suffix":""},{"dropping-particle":"","family":"Mullan","given":"Siobhan","non-dropping-particle":"","parse-names":false,"suffix":""},{"dropping-particle":"","family":"Whay","given":"Helen R.","non-dropping-particle":"","parse-names":false,"suffix":""}],"container-title":"PLOS ONE","editor":[{"dropping-particle":"","family":"Wade","given":"Claire","non-dropping-particle":"","parse-names":false,"suffix":""}],"id":"ITEM-1","issue":"8","issued":{"date-parts":[["2016","8","8"]]},"page":"e0160269","publisher":"Public Library of Science","title":"Current Welfare Problems Facing Horses in Great Britain as Identified by Equine Stakeholders","type":"article-journal","volume":"11"},"uris":["http://www.mendeley.com/documents/?uuid=8b32e276-6f4d-363d-a835-ccb3e82373f8"]}],"mendeley":{"formattedCitation":"[2]","plainTextFormattedCitation":"[2]","previouslyFormattedCitation":"[1]"},"properties":{"noteIndex":0},"schema":"https://github.com/citation-style-language/schema/raw/master/csl-citation.json"}</w:instrText>
      </w:r>
      <w:r w:rsidR="0068343E" w:rsidRPr="0068343E">
        <w:rPr>
          <w:highlight w:val="green"/>
        </w:rPr>
        <w:fldChar w:fldCharType="separate"/>
      </w:r>
      <w:r w:rsidR="009944B3" w:rsidRPr="009944B3">
        <w:rPr>
          <w:noProof/>
          <w:highlight w:val="green"/>
        </w:rPr>
        <w:t>[2]</w:t>
      </w:r>
      <w:r w:rsidR="0068343E" w:rsidRPr="0068343E">
        <w:rPr>
          <w:highlight w:val="green"/>
        </w:rPr>
        <w:fldChar w:fldCharType="end"/>
      </w:r>
      <w:r w:rsidRPr="0068343E">
        <w:rPr>
          <w:highlight w:val="green"/>
        </w:rPr>
        <w:t>.</w:t>
      </w:r>
    </w:p>
    <w:p w14:paraId="3C9F477D" w14:textId="4A108996" w:rsidR="005E43FA" w:rsidRDefault="00E32285" w:rsidP="00E32285">
      <w:pPr>
        <w:pStyle w:val="MDPI31text"/>
      </w:pPr>
      <w:r w:rsidRPr="00E32285">
        <w:rPr>
          <w:highlight w:val="green"/>
        </w:rPr>
        <w:lastRenderedPageBreak/>
        <w:t>Sentiment analysis or opinion mining is the computational study of people’s opinions, appraisals, attitudes, and emotions toward entities, individuals, issues, events, topics and their attributes. The task is technically challenging and practically very useful</w:t>
      </w:r>
      <w:r>
        <w:rPr>
          <w:highlight w:val="green"/>
        </w:rPr>
        <w:t xml:space="preserve"> </w:t>
      </w:r>
      <w:r>
        <w:rPr>
          <w:highlight w:val="green"/>
        </w:rPr>
        <w:fldChar w:fldCharType="begin" w:fldLock="1"/>
      </w:r>
      <w:r w:rsidR="009944B3">
        <w:rPr>
          <w:highlight w:val="green"/>
        </w:rPr>
        <w:instrText>ADDIN CSL_CITATION {"citationItems":[{"id":"ITEM-1","itemData":{"DOI":"10.1007/978-1-4614-3223-4_13","author":[{"dropping-particle":"","family":"Liu","given":"Bing","non-dropping-particle":"","parse-names":false,"suffix":""},{"dropping-particle":"","family":"Zhang","given":"Lei","non-dropping-particle":"","parse-names":false,"suffix":""}],"container-title":"Mining Text Data","id":"ITEM-1","issued":{"date-parts":[["2012"]]},"page":"415-463","publisher":"Springer US","publisher-place":"Boston, MA","title":"A Survey of Opinion Mining and Sentiment Analysis","type":"chapter"},"uris":["http://www.mendeley.com/documents/?uuid=dd9485eb-0ffe-3da0-b235-03f7ab15e8b1"]}],"mendeley":{"formattedCitation":"[3]","plainTextFormattedCitation":"[3]","previouslyFormattedCitation":"[2]"},"properties":{"noteIndex":0},"schema":"https://github.com/citation-style-language/schema/raw/master/csl-citation.json"}</w:instrText>
      </w:r>
      <w:r>
        <w:rPr>
          <w:highlight w:val="green"/>
        </w:rPr>
        <w:fldChar w:fldCharType="separate"/>
      </w:r>
      <w:r w:rsidR="009944B3" w:rsidRPr="009944B3">
        <w:rPr>
          <w:noProof/>
          <w:highlight w:val="green"/>
        </w:rPr>
        <w:t>[3]</w:t>
      </w:r>
      <w:r>
        <w:rPr>
          <w:highlight w:val="green"/>
        </w:rPr>
        <w:fldChar w:fldCharType="end"/>
      </w:r>
      <w:r w:rsidRPr="00E32285">
        <w:rPr>
          <w:highlight w:val="green"/>
        </w:rPr>
        <w:t>.</w:t>
      </w:r>
    </w:p>
    <w:p w14:paraId="1F9D56E5" w14:textId="108788AC" w:rsidR="009944B3" w:rsidRDefault="009944B3" w:rsidP="00E32285">
      <w:pPr>
        <w:pStyle w:val="MDPI31text"/>
      </w:pPr>
    </w:p>
    <w:p w14:paraId="1316F60B" w14:textId="5B007A76" w:rsidR="00E92783" w:rsidRDefault="00970789" w:rsidP="00E92783">
      <w:pPr>
        <w:pStyle w:val="MDPI31text"/>
      </w:pPr>
      <w:r w:rsidRPr="00666D57">
        <w:t>The welfare of animals significantly depend</w:t>
      </w:r>
      <w:r w:rsidR="00666D57">
        <w:t>s</w:t>
      </w:r>
      <w:r w:rsidRPr="00666D57">
        <w:t xml:space="preserve"> on how stakeholders perceive th</w:t>
      </w:r>
      <w:r w:rsidR="00666D57">
        <w:t xml:space="preserve">eir needs and behave with them. </w:t>
      </w:r>
      <w:r w:rsidR="00666D57" w:rsidRPr="00666D57">
        <w:rPr>
          <w:highlight w:val="cyan"/>
        </w:rPr>
        <w:t>This work aimed at investigating stakeholder perception of the welfare of sheep, goats, horses, donkeys and turkeys using a text mining approach.</w:t>
      </w:r>
    </w:p>
    <w:p w14:paraId="51C8988A" w14:textId="77777777" w:rsidR="00621766" w:rsidRDefault="00621766" w:rsidP="00E92783">
      <w:pPr>
        <w:pStyle w:val="MDPI31text"/>
      </w:pPr>
    </w:p>
    <w:p w14:paraId="0E46F3E9" w14:textId="30D7A63A" w:rsidR="00621766" w:rsidRPr="00784A04" w:rsidRDefault="00621766" w:rsidP="00E92783">
      <w:pPr>
        <w:pStyle w:val="MDPI31text"/>
      </w:pPr>
      <w:r>
        <w:t>Text mining, also know ad text data mining (</w:t>
      </w:r>
      <w:ins w:id="12" w:author="vito.tranquillo" w:date="2019-02-22T14:35:00Z">
        <w:r w:rsidR="00192F90">
          <w:t>Hearst, M.A. 1997</w:t>
        </w:r>
      </w:ins>
      <w:del w:id="13" w:author="vito.tranquillo" w:date="2019-02-22T14:35:00Z">
        <w:r w:rsidDel="00192F90">
          <w:delText>rif</w:delText>
        </w:r>
      </w:del>
      <w:r>
        <w:t>) or knowledge discovery from textual databases (</w:t>
      </w:r>
      <w:del w:id="14" w:author="vito.tranquillo" w:date="2019-02-22T14:38:00Z">
        <w:r w:rsidDel="00192F90">
          <w:delText>rif)</w:delText>
        </w:r>
      </w:del>
      <w:ins w:id="15" w:author="vito.tranquillo" w:date="2019-02-22T14:38:00Z">
        <w:r w:rsidR="00192F90">
          <w:t>Feldman, R &amp; Dagan I. 1995)</w:t>
        </w:r>
      </w:ins>
      <w:r>
        <w:t xml:space="preserve"> refers to the process of extracting interesting and non-trivial patterns of knowledge from unstructured text documents (ref)</w:t>
      </w:r>
    </w:p>
    <w:p w14:paraId="72E9D01F" w14:textId="77777777" w:rsidR="00E92783" w:rsidRPr="00784A04" w:rsidRDefault="00E92783" w:rsidP="00FF6515">
      <w:pPr>
        <w:pStyle w:val="MDPI21heading1"/>
      </w:pPr>
      <w:r w:rsidRPr="00784A04">
        <w:rPr>
          <w:lang w:eastAsia="zh-CN"/>
        </w:rPr>
        <w:t xml:space="preserve">2. </w:t>
      </w:r>
      <w:r w:rsidRPr="00784A04">
        <w:t xml:space="preserve">Materials </w:t>
      </w:r>
      <w:r w:rsidRPr="00FF6515">
        <w:t>and</w:t>
      </w:r>
      <w:r w:rsidRPr="00784A04">
        <w:t xml:space="preserve"> Methods </w:t>
      </w:r>
    </w:p>
    <w:p w14:paraId="0EE22416" w14:textId="7F649FBC" w:rsidR="00CF1868" w:rsidRPr="00F815BF" w:rsidRDefault="008C5B39" w:rsidP="00CF1868">
      <w:pPr>
        <w:pStyle w:val="MDPI22heading2"/>
      </w:pPr>
      <w:r>
        <w:t xml:space="preserve">2.1 </w:t>
      </w:r>
      <w:r w:rsidR="00CF1868" w:rsidRPr="00F815BF">
        <w:t>Web-survey</w:t>
      </w:r>
    </w:p>
    <w:p w14:paraId="45CB1246" w14:textId="2AFDF1FC" w:rsidR="00CF1868" w:rsidRPr="006E4B9E" w:rsidRDefault="00CF1868" w:rsidP="00B45138">
      <w:pPr>
        <w:pStyle w:val="MDPI31text"/>
        <w:rPr>
          <w:snapToGrid/>
        </w:rPr>
      </w:pPr>
      <w:r w:rsidRPr="00CF1868">
        <w:t>For each species</w:t>
      </w:r>
      <w:r w:rsidR="006E4B9E">
        <w:t xml:space="preserve"> (horses, donkeys, turkeys, sheep and goats)</w:t>
      </w:r>
      <w:r w:rsidRPr="00CF1868">
        <w:t>, a survey was developed and consisted of 14 open-ended questions (max 150 characters)</w:t>
      </w:r>
      <w:r w:rsidR="006E6266">
        <w:t xml:space="preserve"> </w:t>
      </w:r>
      <w:r w:rsidR="00EE2E42">
        <w:t>referring to</w:t>
      </w:r>
      <w:r w:rsidR="006E6266">
        <w:t xml:space="preserve"> different aspect</w:t>
      </w:r>
      <w:r w:rsidR="00667154">
        <w:t>s</w:t>
      </w:r>
      <w:r w:rsidR="006E6266">
        <w:t xml:space="preserve"> of animal welfare</w:t>
      </w:r>
      <w:r w:rsidR="00FF6515">
        <w:t>.</w:t>
      </w:r>
      <w:r w:rsidR="006E6266">
        <w:t xml:space="preserve"> </w:t>
      </w:r>
      <w:ins w:id="16" w:author="francesca" w:date="2019-02-07T12:45:00Z">
        <w:r w:rsidR="00515453">
          <w:t xml:space="preserve">To take the survey, </w:t>
        </w:r>
      </w:ins>
      <w:del w:id="17" w:author="francesca" w:date="2019-02-07T12:45:00Z">
        <w:r w:rsidR="00B45138" w:rsidRPr="00B45138" w:rsidDel="00515453">
          <w:rPr>
            <w:snapToGrid/>
          </w:rPr>
          <w:delText>P</w:delText>
        </w:r>
      </w:del>
      <w:ins w:id="18" w:author="francesca" w:date="2019-02-07T12:45:00Z">
        <w:r w:rsidR="00515453">
          <w:rPr>
            <w:snapToGrid/>
          </w:rPr>
          <w:t>p</w:t>
        </w:r>
      </w:ins>
      <w:r w:rsidR="00B45138" w:rsidRPr="00B45138">
        <w:rPr>
          <w:snapToGrid/>
        </w:rPr>
        <w:t>articipants were</w:t>
      </w:r>
      <w:r w:rsidR="00B45138">
        <w:rPr>
          <w:snapToGrid/>
        </w:rPr>
        <w:t xml:space="preserve"> </w:t>
      </w:r>
      <w:r w:rsidR="00B45138" w:rsidRPr="00B45138">
        <w:rPr>
          <w:snapToGrid/>
        </w:rPr>
        <w:t>required to be over the age of 18</w:t>
      </w:r>
      <w:del w:id="19" w:author="francesca" w:date="2019-02-07T12:46:00Z">
        <w:r w:rsidR="00B45138" w:rsidRPr="00B45138" w:rsidDel="00515453">
          <w:rPr>
            <w:snapToGrid/>
          </w:rPr>
          <w:delText xml:space="preserve"> to participate</w:delText>
        </w:r>
      </w:del>
      <w:r w:rsidR="00B45138" w:rsidRPr="00B45138">
        <w:rPr>
          <w:snapToGrid/>
        </w:rPr>
        <w:t>.</w:t>
      </w:r>
      <w:r w:rsidR="00B45138">
        <w:rPr>
          <w:snapToGrid/>
        </w:rPr>
        <w:t xml:space="preserve"> </w:t>
      </w:r>
      <w:r w:rsidR="006E4B9E" w:rsidRPr="00CF1868">
        <w:t>With the purpose of reaching more participants, the survey was translated in five languages (English, French, Italian, Portuguese and Spanish).</w:t>
      </w:r>
      <w:r w:rsidR="006E4B9E">
        <w:t xml:space="preserve"> </w:t>
      </w:r>
      <w:r w:rsidR="00667154">
        <w:t>Questions were related to four</w:t>
      </w:r>
      <w:r w:rsidR="006E6266" w:rsidRPr="00667154">
        <w:t xml:space="preserve"> </w:t>
      </w:r>
      <w:r w:rsidR="00EE2E42" w:rsidRPr="00667154">
        <w:t>main</w:t>
      </w:r>
      <w:r w:rsidR="006E6266" w:rsidRPr="00667154">
        <w:t xml:space="preserve"> topics: </w:t>
      </w:r>
      <w:r w:rsidR="00667154" w:rsidRPr="00667154">
        <w:t>1</w:t>
      </w:r>
      <w:r w:rsidR="00667154">
        <w:t>) need</w:t>
      </w:r>
      <w:ins w:id="20" w:author="francesca" w:date="2019-02-07T12:47:00Z">
        <w:r w:rsidR="00515453">
          <w:t>s</w:t>
        </w:r>
      </w:ins>
      <w:r w:rsidR="00667154">
        <w:t xml:space="preserve"> (</w:t>
      </w:r>
      <w:r w:rsidR="00EE2E42" w:rsidRPr="00EE2E42">
        <w:t>what do</w:t>
      </w:r>
      <w:ins w:id="21" w:author="Utente" w:date="2019-02-07T15:10:00Z">
        <w:r w:rsidR="006227AC">
          <w:t>es</w:t>
        </w:r>
      </w:ins>
      <w:r w:rsidR="00EE2E42" w:rsidRPr="00EE2E42">
        <w:t xml:space="preserve"> </w:t>
      </w:r>
      <w:r w:rsidR="00EE2E42">
        <w:t>an animal</w:t>
      </w:r>
      <w:r w:rsidR="00EE2E42" w:rsidRPr="00EE2E42">
        <w:t xml:space="preserve"> need to be </w:t>
      </w:r>
      <w:del w:id="22" w:author="Utente" w:date="2019-02-07T15:21:00Z">
        <w:r w:rsidR="00EE2E42" w:rsidRPr="00EE2E42" w:rsidDel="003B095F">
          <w:delText>good</w:delText>
        </w:r>
      </w:del>
      <w:ins w:id="23" w:author="Utente" w:date="2019-02-07T15:21:00Z">
        <w:r w:rsidR="003B095F">
          <w:t>fit</w:t>
        </w:r>
      </w:ins>
      <w:r w:rsidR="00EE2E42" w:rsidRPr="00EE2E42">
        <w:t>, healthy and productive</w:t>
      </w:r>
      <w:r w:rsidR="00EE2E42" w:rsidRPr="00667154">
        <w:t>?</w:t>
      </w:r>
      <w:r w:rsidR="00667154">
        <w:t xml:space="preserve">); </w:t>
      </w:r>
      <w:r w:rsidR="006E6266" w:rsidRPr="00667154">
        <w:t xml:space="preserve">2) </w:t>
      </w:r>
      <w:r w:rsidR="00667154">
        <w:t>behaviour (</w:t>
      </w:r>
      <w:r w:rsidR="00667154" w:rsidRPr="00667154">
        <w:t>h</w:t>
      </w:r>
      <w:r w:rsidR="00EE2E42">
        <w:t xml:space="preserve">ow </w:t>
      </w:r>
      <w:del w:id="24" w:author="Utente" w:date="2019-02-07T15:23:00Z">
        <w:r w:rsidR="00EE2E42" w:rsidDel="003B095F">
          <w:delText xml:space="preserve">does </w:delText>
        </w:r>
      </w:del>
      <w:ins w:id="25" w:author="Utente" w:date="2019-02-07T15:23:00Z">
        <w:r w:rsidR="003B095F">
          <w:t xml:space="preserve">might </w:t>
        </w:r>
      </w:ins>
      <w:r w:rsidR="00EE2E42">
        <w:t xml:space="preserve">an animal </w:t>
      </w:r>
      <w:ins w:id="26" w:author="Utente" w:date="2019-02-07T15:23:00Z">
        <w:r w:rsidR="003B095F" w:rsidRPr="003B095F">
          <w:t>behave/react in response to the following situations</w:t>
        </w:r>
        <w:r w:rsidR="003B095F">
          <w:t>:</w:t>
        </w:r>
      </w:ins>
      <w:del w:id="27" w:author="Utente" w:date="2019-02-07T15:23:00Z">
        <w:r w:rsidR="00EE2E42" w:rsidRPr="00EE2E42" w:rsidDel="003B095F">
          <w:delText xml:space="preserve">act and react in </w:delText>
        </w:r>
        <w:r w:rsidR="00667154" w:rsidDel="003B095F">
          <w:delText>different</w:delText>
        </w:r>
        <w:r w:rsidR="00EE2E42" w:rsidRPr="00EE2E42" w:rsidDel="003B095F">
          <w:delText xml:space="preserve"> situations</w:delText>
        </w:r>
        <w:r w:rsidR="00667154" w:rsidDel="003B095F">
          <w:delText xml:space="preserve"> i.e.</w:delText>
        </w:r>
      </w:del>
      <w:r w:rsidR="00667154">
        <w:t xml:space="preserve"> </w:t>
      </w:r>
      <w:r w:rsidR="00EE2E42">
        <w:t>noise, isolation, presence of known/unknown animal/person</w:t>
      </w:r>
      <w:r w:rsidR="00EE2E42" w:rsidRPr="00667154">
        <w:t>?</w:t>
      </w:r>
      <w:r w:rsidR="00667154">
        <w:t>)</w:t>
      </w:r>
      <w:r w:rsidR="006E6266" w:rsidRPr="00667154">
        <w:t xml:space="preserve"> 3) </w:t>
      </w:r>
      <w:r w:rsidR="00667154">
        <w:t>emotion</w:t>
      </w:r>
      <w:ins w:id="28" w:author="francesca" w:date="2019-02-07T12:47:00Z">
        <w:r w:rsidR="00515453">
          <w:t>s</w:t>
        </w:r>
      </w:ins>
      <w:r w:rsidR="00667154">
        <w:t xml:space="preserve"> (</w:t>
      </w:r>
      <w:r w:rsidR="00667154" w:rsidRPr="00667154">
        <w:t xml:space="preserve">how </w:t>
      </w:r>
      <w:del w:id="29" w:author="Utente" w:date="2019-02-07T15:22:00Z">
        <w:r w:rsidR="00667154" w:rsidRPr="00667154" w:rsidDel="003B095F">
          <w:delText xml:space="preserve">could </w:delText>
        </w:r>
      </w:del>
      <w:ins w:id="30" w:author="Utente" w:date="2019-02-07T15:22:00Z">
        <w:r w:rsidR="003B095F">
          <w:t>might</w:t>
        </w:r>
        <w:r w:rsidR="003B095F" w:rsidRPr="00667154">
          <w:t xml:space="preserve"> </w:t>
        </w:r>
      </w:ins>
      <w:r w:rsidR="00667154" w:rsidRPr="00667154">
        <w:t>a</w:t>
      </w:r>
      <w:r w:rsidR="00667154">
        <w:t xml:space="preserve">n animal </w:t>
      </w:r>
      <w:r w:rsidR="00667154" w:rsidRPr="00667154">
        <w:t xml:space="preserve">feel </w:t>
      </w:r>
      <w:ins w:id="31" w:author="Utente" w:date="2019-02-07T15:22:00Z">
        <w:r w:rsidR="003B095F" w:rsidRPr="003B095F">
          <w:t>in response to the following situations</w:t>
        </w:r>
      </w:ins>
      <w:del w:id="32" w:author="Utente" w:date="2019-02-07T15:22:00Z">
        <w:r w:rsidR="00667154" w:rsidRPr="00667154" w:rsidDel="003B095F">
          <w:delText>in each of the following situations</w:delText>
        </w:r>
      </w:del>
      <w:del w:id="33" w:author="Utente" w:date="2019-02-07T15:12:00Z">
        <w:r w:rsidR="00667154" w:rsidDel="006227AC">
          <w:delText xml:space="preserve"> i.e.</w:delText>
        </w:r>
      </w:del>
      <w:ins w:id="34" w:author="Utente" w:date="2019-02-07T15:12:00Z">
        <w:r w:rsidR="006227AC">
          <w:t>:</w:t>
        </w:r>
      </w:ins>
      <w:r w:rsidR="00667154">
        <w:t xml:space="preserve"> noise, isolation, presence of known/unknown animal/person</w:t>
      </w:r>
      <w:r w:rsidR="00667154" w:rsidRPr="00667154">
        <w:t>?</w:t>
      </w:r>
      <w:r w:rsidR="00667154">
        <w:t xml:space="preserve">); </w:t>
      </w:r>
      <w:r w:rsidR="006E6266" w:rsidRPr="00667154">
        <w:t xml:space="preserve">and 4) </w:t>
      </w:r>
      <w:r w:rsidR="00667154">
        <w:t>welfare indicators (</w:t>
      </w:r>
      <w:r w:rsidR="00667154" w:rsidRPr="00667154">
        <w:t xml:space="preserve">looking at your neighbor's </w:t>
      </w:r>
      <w:r w:rsidR="00667154">
        <w:t>animal</w:t>
      </w:r>
      <w:ins w:id="35" w:author="Utente" w:date="2019-02-07T15:12:00Z">
        <w:r w:rsidR="006227AC">
          <w:t>s</w:t>
        </w:r>
      </w:ins>
      <w:r w:rsidR="00667154" w:rsidRPr="00667154">
        <w:t>, what signs would you identify, to evaluate</w:t>
      </w:r>
      <w:r w:rsidR="00667154">
        <w:t xml:space="preserve">: </w:t>
      </w:r>
      <w:commentRangeStart w:id="36"/>
      <w:commentRangeStart w:id="37"/>
      <w:r w:rsidR="00667154">
        <w:t>accommodation</w:t>
      </w:r>
      <w:commentRangeEnd w:id="36"/>
      <w:r w:rsidR="00621A07">
        <w:rPr>
          <w:rStyle w:val="Rimandocommento"/>
          <w:rFonts w:ascii="Times New Roman" w:hAnsi="Times New Roman"/>
          <w:snapToGrid/>
          <w:color w:val="auto"/>
          <w:lang w:val="it-IT" w:eastAsia="it-IT" w:bidi="ar-SA"/>
        </w:rPr>
        <w:commentReference w:id="36"/>
      </w:r>
      <w:commentRangeEnd w:id="37"/>
      <w:r w:rsidR="00571B69">
        <w:rPr>
          <w:rStyle w:val="Rimandocommento"/>
          <w:rFonts w:ascii="Times New Roman" w:hAnsi="Times New Roman"/>
          <w:snapToGrid/>
          <w:color w:val="auto"/>
          <w:lang w:val="it-IT" w:eastAsia="it-IT" w:bidi="ar-SA"/>
        </w:rPr>
        <w:commentReference w:id="37"/>
      </w:r>
      <w:r w:rsidR="00667154">
        <w:t>, f</w:t>
      </w:r>
      <w:r w:rsidR="00667154" w:rsidRPr="00667154">
        <w:t>eeding</w:t>
      </w:r>
      <w:r w:rsidR="00667154">
        <w:t xml:space="preserve">, health, </w:t>
      </w:r>
      <w:r w:rsidR="00667154" w:rsidRPr="00667154">
        <w:t>manifestation of normal</w:t>
      </w:r>
      <w:r w:rsidR="00667154">
        <w:t xml:space="preserve"> and abnormal</w:t>
      </w:r>
      <w:r w:rsidR="00667154" w:rsidRPr="00667154">
        <w:t xml:space="preserve"> behavio</w:t>
      </w:r>
      <w:r w:rsidR="00667154">
        <w:t xml:space="preserve">ur?). </w:t>
      </w:r>
      <w:r w:rsidRPr="006E4B9E">
        <w:rPr>
          <w:snapToGrid/>
        </w:rPr>
        <w:t>The survey was published on a web platform (</w:t>
      </w:r>
      <w:hyperlink r:id="rId10" w:history="1">
        <w:r w:rsidRPr="006E4B9E">
          <w:rPr>
            <w:snapToGrid/>
          </w:rPr>
          <w:t>http://www.questionari.unimi.it/awin/</w:t>
        </w:r>
      </w:hyperlink>
      <w:r w:rsidRPr="006E4B9E">
        <w:rPr>
          <w:snapToGrid/>
        </w:rPr>
        <w:t>) and it was freely accessible for 15 months. The web link was shared by email, social network and hosted in web-sites of several academic and international organizations (</w:t>
      </w:r>
      <w:commentRangeStart w:id="38"/>
      <w:r w:rsidRPr="006E4B9E">
        <w:rPr>
          <w:snapToGrid/>
        </w:rPr>
        <w:t>such as FAO, International Society for Equitation Science, Italian Equestrian Federation, Istituto Zooprofilattico Sperimentale dell'Abruzzo e del Molise "Giuseppe Caporale"</w:t>
      </w:r>
      <w:commentRangeEnd w:id="38"/>
      <w:r w:rsidRPr="006E4B9E">
        <w:rPr>
          <w:snapToGrid/>
        </w:rPr>
        <w:commentReference w:id="38"/>
      </w:r>
      <w:r w:rsidRPr="006E4B9E">
        <w:rPr>
          <w:snapToGrid/>
        </w:rPr>
        <w:t xml:space="preserve">). </w:t>
      </w:r>
    </w:p>
    <w:p w14:paraId="2CE9D592" w14:textId="77777777" w:rsidR="003A1B07" w:rsidRPr="006E4B9E" w:rsidRDefault="003A1B07" w:rsidP="003A1B07">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4651"/>
        <w:gridCol w:w="4409"/>
      </w:tblGrid>
      <w:tr w:rsidR="003A1B07" w:rsidRPr="006E4B9E" w14:paraId="6087D933" w14:textId="77777777" w:rsidTr="00222D56">
        <w:trPr>
          <w:jc w:val="center"/>
        </w:trPr>
        <w:tc>
          <w:tcPr>
            <w:tcW w:w="2567" w:type="pct"/>
            <w:tcBorders>
              <w:bottom w:val="single" w:sz="4" w:space="0" w:color="auto"/>
            </w:tcBorders>
            <w:shd w:val="clear" w:color="auto" w:fill="auto"/>
            <w:vAlign w:val="center"/>
          </w:tcPr>
          <w:p w14:paraId="21B31284" w14:textId="77777777" w:rsidR="003A1B07" w:rsidRPr="006631E7" w:rsidRDefault="003A1B07" w:rsidP="00222D56">
            <w:pPr>
              <w:adjustRightInd w:val="0"/>
              <w:snapToGrid w:val="0"/>
              <w:spacing w:line="240" w:lineRule="auto"/>
              <w:jc w:val="center"/>
              <w:rPr>
                <w:rFonts w:ascii="Palatino Linotype" w:hAnsi="Palatino Linotype"/>
                <w:b/>
                <w:noProof/>
                <w:snapToGrid w:val="0"/>
                <w:sz w:val="20"/>
                <w:lang w:bidi="en-US"/>
              </w:rPr>
            </w:pPr>
            <w:r w:rsidRPr="006631E7">
              <w:rPr>
                <w:rFonts w:ascii="Palatino Linotype" w:hAnsi="Palatino Linotype"/>
                <w:b/>
                <w:noProof/>
                <w:snapToGrid w:val="0"/>
                <w:sz w:val="20"/>
                <w:lang w:bidi="en-US"/>
              </w:rPr>
              <w:t>Question</w:t>
            </w:r>
          </w:p>
        </w:tc>
        <w:tc>
          <w:tcPr>
            <w:tcW w:w="2433" w:type="pct"/>
            <w:tcBorders>
              <w:bottom w:val="single" w:sz="4" w:space="0" w:color="auto"/>
            </w:tcBorders>
            <w:shd w:val="clear" w:color="auto" w:fill="auto"/>
            <w:vAlign w:val="center"/>
          </w:tcPr>
          <w:p w14:paraId="6DDA0893" w14:textId="77777777" w:rsidR="003A1B07" w:rsidRPr="006631E7" w:rsidRDefault="003A1B07" w:rsidP="00222D56">
            <w:pPr>
              <w:adjustRightInd w:val="0"/>
              <w:snapToGrid w:val="0"/>
              <w:spacing w:line="240" w:lineRule="auto"/>
              <w:jc w:val="center"/>
              <w:rPr>
                <w:rFonts w:ascii="Palatino Linotype" w:hAnsi="Palatino Linotype"/>
                <w:b/>
                <w:noProof/>
                <w:snapToGrid w:val="0"/>
                <w:sz w:val="20"/>
                <w:lang w:bidi="en-US"/>
              </w:rPr>
            </w:pPr>
            <w:r w:rsidRPr="006631E7">
              <w:rPr>
                <w:rFonts w:ascii="Palatino Linotype" w:hAnsi="Palatino Linotype"/>
                <w:b/>
                <w:noProof/>
                <w:snapToGrid w:val="0"/>
                <w:sz w:val="20"/>
                <w:lang w:bidi="en-US"/>
              </w:rPr>
              <w:t>Type of question</w:t>
            </w:r>
          </w:p>
        </w:tc>
      </w:tr>
      <w:tr w:rsidR="003A1B07" w:rsidRPr="006E4B9E" w14:paraId="36175659" w14:textId="77777777" w:rsidTr="00222D56">
        <w:trPr>
          <w:jc w:val="center"/>
        </w:trPr>
        <w:tc>
          <w:tcPr>
            <w:tcW w:w="2567" w:type="pct"/>
            <w:shd w:val="clear" w:color="auto" w:fill="auto"/>
          </w:tcPr>
          <w:p w14:paraId="52A55500" w14:textId="012EA96E" w:rsidR="003A1B07" w:rsidRPr="006631E7" w:rsidRDefault="00810D97" w:rsidP="00810D97">
            <w:pPr>
              <w:pStyle w:val="MDPI42tablebody"/>
            </w:pPr>
            <w:r w:rsidRPr="00810D97">
              <w:t xml:space="preserve">In your opinion, what do </w:t>
            </w:r>
            <w:r>
              <w:t>animal</w:t>
            </w:r>
            <w:r w:rsidRPr="00810D97">
              <w:t xml:space="preserve"> need to b</w:t>
            </w:r>
            <w:r w:rsidR="009944B3">
              <w:t>e good, healthy and productive?</w:t>
            </w:r>
          </w:p>
        </w:tc>
        <w:tc>
          <w:tcPr>
            <w:tcW w:w="2433" w:type="pct"/>
            <w:shd w:val="clear" w:color="auto" w:fill="auto"/>
          </w:tcPr>
          <w:p w14:paraId="2BBABDFD" w14:textId="41B4CDF7" w:rsidR="003A1B07" w:rsidRPr="006631E7" w:rsidRDefault="00810D97" w:rsidP="00222D56">
            <w:pPr>
              <w:pStyle w:val="MDPI42tablebody"/>
            </w:pPr>
            <w:r w:rsidRPr="00810D97">
              <w:t>Open text (max 150 characters)</w:t>
            </w:r>
          </w:p>
        </w:tc>
      </w:tr>
      <w:tr w:rsidR="00810D97" w:rsidRPr="006E4B9E" w14:paraId="144B8E4E" w14:textId="77777777" w:rsidTr="00810D97">
        <w:trPr>
          <w:jc w:val="center"/>
        </w:trPr>
        <w:tc>
          <w:tcPr>
            <w:tcW w:w="5000" w:type="pct"/>
            <w:gridSpan w:val="2"/>
            <w:shd w:val="clear" w:color="auto" w:fill="auto"/>
          </w:tcPr>
          <w:p w14:paraId="41FFFAF6" w14:textId="41D84615" w:rsidR="00810D97" w:rsidRPr="006631E7" w:rsidRDefault="00810D97" w:rsidP="00222D56">
            <w:pPr>
              <w:pStyle w:val="MDPI42tablebody"/>
            </w:pPr>
            <w:r w:rsidRPr="006631E7">
              <w:t>Looking at your neighbor's horse, what signs would you identify, to evaluate</w:t>
            </w:r>
          </w:p>
        </w:tc>
      </w:tr>
      <w:tr w:rsidR="00810D97" w:rsidRPr="006E4B9E" w14:paraId="34146616" w14:textId="77777777" w:rsidTr="00222D56">
        <w:trPr>
          <w:jc w:val="center"/>
        </w:trPr>
        <w:tc>
          <w:tcPr>
            <w:tcW w:w="2567" w:type="pct"/>
            <w:shd w:val="clear" w:color="auto" w:fill="auto"/>
          </w:tcPr>
          <w:p w14:paraId="3559139E" w14:textId="5F312575" w:rsidR="00810D97" w:rsidRPr="006631E7" w:rsidRDefault="00810D97" w:rsidP="00810D97">
            <w:pPr>
              <w:pStyle w:val="MDPI42tablebody"/>
            </w:pPr>
            <w:r w:rsidRPr="006631E7">
              <w:t>The conditions of accommodation</w:t>
            </w:r>
          </w:p>
        </w:tc>
        <w:tc>
          <w:tcPr>
            <w:tcW w:w="2433" w:type="pct"/>
            <w:shd w:val="clear" w:color="auto" w:fill="auto"/>
          </w:tcPr>
          <w:p w14:paraId="35525F07" w14:textId="7B76E6BF" w:rsidR="00810D97" w:rsidRPr="006631E7" w:rsidRDefault="00810D97" w:rsidP="00810D97">
            <w:pPr>
              <w:pStyle w:val="MDPI42tablebody"/>
            </w:pPr>
            <w:r w:rsidRPr="006631E7">
              <w:t>Open text (max 150 characters)</w:t>
            </w:r>
          </w:p>
        </w:tc>
      </w:tr>
      <w:tr w:rsidR="00810D97" w:rsidRPr="006E4B9E" w14:paraId="79B6AEB8" w14:textId="77777777" w:rsidTr="00222D56">
        <w:trPr>
          <w:jc w:val="center"/>
        </w:trPr>
        <w:tc>
          <w:tcPr>
            <w:tcW w:w="2567" w:type="pct"/>
            <w:shd w:val="clear" w:color="auto" w:fill="auto"/>
          </w:tcPr>
          <w:p w14:paraId="38585A17" w14:textId="77777777" w:rsidR="00810D97" w:rsidRPr="006631E7" w:rsidRDefault="00810D97" w:rsidP="00810D97">
            <w:pPr>
              <w:pStyle w:val="MDPI42tablebody"/>
            </w:pPr>
            <w:r w:rsidRPr="006631E7">
              <w:t>Feeding conditions</w:t>
            </w:r>
          </w:p>
        </w:tc>
        <w:tc>
          <w:tcPr>
            <w:tcW w:w="2433" w:type="pct"/>
            <w:shd w:val="clear" w:color="auto" w:fill="auto"/>
          </w:tcPr>
          <w:p w14:paraId="30850251" w14:textId="77777777" w:rsidR="00810D97" w:rsidRPr="006631E7" w:rsidRDefault="00810D97" w:rsidP="00810D97">
            <w:pPr>
              <w:pStyle w:val="MDPI42tablebody"/>
            </w:pPr>
            <w:r w:rsidRPr="006631E7">
              <w:t>Open text (max 150 characters)</w:t>
            </w:r>
          </w:p>
        </w:tc>
      </w:tr>
      <w:tr w:rsidR="00810D97" w:rsidRPr="006E4B9E" w14:paraId="3AFC38E3" w14:textId="77777777" w:rsidTr="00222D56">
        <w:trPr>
          <w:jc w:val="center"/>
        </w:trPr>
        <w:tc>
          <w:tcPr>
            <w:tcW w:w="2567" w:type="pct"/>
            <w:shd w:val="clear" w:color="auto" w:fill="auto"/>
          </w:tcPr>
          <w:p w14:paraId="7059CC1E" w14:textId="77777777" w:rsidR="00810D97" w:rsidRPr="006631E7" w:rsidRDefault="00810D97" w:rsidP="00810D97">
            <w:pPr>
              <w:pStyle w:val="MDPI42tablebody"/>
            </w:pPr>
            <w:r w:rsidRPr="006631E7">
              <w:t>Health conditions</w:t>
            </w:r>
          </w:p>
        </w:tc>
        <w:tc>
          <w:tcPr>
            <w:tcW w:w="2433" w:type="pct"/>
            <w:shd w:val="clear" w:color="auto" w:fill="auto"/>
          </w:tcPr>
          <w:p w14:paraId="3FF87DBB" w14:textId="77777777" w:rsidR="00810D97" w:rsidRPr="006631E7" w:rsidRDefault="00810D97" w:rsidP="00810D97">
            <w:pPr>
              <w:pStyle w:val="MDPI42tablebody"/>
            </w:pPr>
            <w:r w:rsidRPr="006631E7">
              <w:t>Open text (max 150 characters)</w:t>
            </w:r>
          </w:p>
        </w:tc>
      </w:tr>
      <w:tr w:rsidR="00810D97" w:rsidRPr="006E4B9E" w14:paraId="1DF4EC8F" w14:textId="77777777" w:rsidTr="00222D56">
        <w:trPr>
          <w:jc w:val="center"/>
        </w:trPr>
        <w:tc>
          <w:tcPr>
            <w:tcW w:w="2567" w:type="pct"/>
            <w:shd w:val="clear" w:color="auto" w:fill="auto"/>
          </w:tcPr>
          <w:p w14:paraId="791F4104" w14:textId="77777777" w:rsidR="00810D97" w:rsidRPr="006631E7" w:rsidRDefault="00810D97" w:rsidP="00810D97">
            <w:pPr>
              <w:pStyle w:val="MDPI42tablebody"/>
            </w:pPr>
            <w:r w:rsidRPr="006631E7">
              <w:t>The manifestation of normal behavior</w:t>
            </w:r>
          </w:p>
        </w:tc>
        <w:tc>
          <w:tcPr>
            <w:tcW w:w="2433" w:type="pct"/>
            <w:shd w:val="clear" w:color="auto" w:fill="auto"/>
          </w:tcPr>
          <w:p w14:paraId="3F0E2D84" w14:textId="77777777" w:rsidR="00810D97" w:rsidRPr="006631E7" w:rsidRDefault="00810D97" w:rsidP="00810D97">
            <w:pPr>
              <w:pStyle w:val="MDPI42tablebody"/>
            </w:pPr>
            <w:r w:rsidRPr="006631E7">
              <w:t>Open text (max 150 characters)</w:t>
            </w:r>
          </w:p>
        </w:tc>
      </w:tr>
      <w:tr w:rsidR="00810D97" w:rsidRPr="006E4B9E" w14:paraId="1692330B" w14:textId="77777777" w:rsidTr="00222D56">
        <w:trPr>
          <w:jc w:val="center"/>
        </w:trPr>
        <w:tc>
          <w:tcPr>
            <w:tcW w:w="2567" w:type="pct"/>
            <w:shd w:val="clear" w:color="auto" w:fill="auto"/>
          </w:tcPr>
          <w:p w14:paraId="5823E7FD" w14:textId="77777777" w:rsidR="00810D97" w:rsidRPr="006631E7" w:rsidRDefault="00810D97" w:rsidP="00810D97">
            <w:pPr>
              <w:pStyle w:val="MDPI42tablebody"/>
            </w:pPr>
            <w:commentRangeStart w:id="39"/>
            <w:r w:rsidRPr="006631E7">
              <w:t>The manifestation of abnormal behavior</w:t>
            </w:r>
          </w:p>
        </w:tc>
        <w:tc>
          <w:tcPr>
            <w:tcW w:w="2433" w:type="pct"/>
            <w:shd w:val="clear" w:color="auto" w:fill="auto"/>
          </w:tcPr>
          <w:p w14:paraId="7487BE08" w14:textId="77777777" w:rsidR="00810D97" w:rsidRPr="006631E7" w:rsidRDefault="00810D97" w:rsidP="00810D97">
            <w:pPr>
              <w:pStyle w:val="MDPI42tablebody"/>
            </w:pPr>
            <w:r w:rsidRPr="006631E7">
              <w:t>Open text (max 150 characters)</w:t>
            </w:r>
            <w:commentRangeEnd w:id="39"/>
            <w:r>
              <w:rPr>
                <w:rStyle w:val="Rimandocommento"/>
                <w:rFonts w:ascii="Times New Roman" w:hAnsi="Times New Roman"/>
                <w:snapToGrid/>
                <w:color w:val="auto"/>
                <w:lang w:val="it-IT" w:eastAsia="it-IT" w:bidi="ar-SA"/>
              </w:rPr>
              <w:commentReference w:id="39"/>
            </w:r>
          </w:p>
        </w:tc>
      </w:tr>
    </w:tbl>
    <w:p w14:paraId="01BCE379" w14:textId="77777777" w:rsidR="003A1B07" w:rsidRPr="00CF1868" w:rsidRDefault="003A1B07" w:rsidP="003A1B07">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1A88E804" w14:textId="67647EFE" w:rsidR="00CF1868" w:rsidRDefault="008C5B39" w:rsidP="00CF1868">
      <w:pPr>
        <w:pStyle w:val="MDPI22heading2"/>
        <w:rPr>
          <w:ins w:id="40" w:author="vito.tranquillo" w:date="2019-02-22T15:29:00Z"/>
        </w:rPr>
      </w:pPr>
      <w:r>
        <w:t xml:space="preserve">2.2 </w:t>
      </w:r>
      <w:del w:id="41" w:author="vito.tranquillo" w:date="2019-02-22T14:39:00Z">
        <w:r w:rsidR="00CF1868" w:rsidRPr="00352285" w:rsidDel="00EC30BE">
          <w:delText>Statistical analysis</w:delText>
        </w:r>
      </w:del>
      <w:ins w:id="42" w:author="vito.tranquillo" w:date="2019-02-22T14:40:00Z">
        <w:r w:rsidR="00EC30BE">
          <w:t xml:space="preserve"> </w:t>
        </w:r>
      </w:ins>
      <w:ins w:id="43" w:author="vito.tranquillo" w:date="2019-02-22T14:39:00Z">
        <w:r w:rsidR="00EC30BE">
          <w:t>Text mining analysis</w:t>
        </w:r>
      </w:ins>
    </w:p>
    <w:p w14:paraId="62902DA8" w14:textId="08C1A9F6" w:rsidR="00CF66EE" w:rsidRDefault="00CF66EE" w:rsidP="00CF66EE">
      <w:pPr>
        <w:pStyle w:val="MDPI22heading2"/>
        <w:rPr>
          <w:ins w:id="44" w:author="vito.tranquillo" w:date="2019-02-22T15:29:00Z"/>
        </w:rPr>
      </w:pPr>
      <w:ins w:id="45" w:author="vito.tranquillo" w:date="2019-02-22T15:29:00Z">
        <w:r>
          <w:t>The term text mining refers to a "process of distillation of useful information from a text".</w:t>
        </w:r>
        <w:r>
          <w:t xml:space="preserve"> (</w:t>
        </w:r>
      </w:ins>
      <w:ins w:id="46" w:author="vito.tranquillo" w:date="2019-02-22T15:30:00Z">
        <w:r>
          <w:t xml:space="preserve">T. Kwartler </w:t>
        </w:r>
      </w:ins>
      <w:ins w:id="47" w:author="vito.tranquillo" w:date="2019-02-22T15:31:00Z">
        <w:r>
          <w:t xml:space="preserve">2017): </w:t>
        </w:r>
      </w:ins>
      <w:ins w:id="48" w:author="vito.tranquillo" w:date="2019-02-22T15:29:00Z">
        <w:r>
          <w:t xml:space="preserve"> It is a set of quantitative me</w:t>
        </w:r>
        <w:r>
          <w:t>thods that use the words</w:t>
        </w:r>
      </w:ins>
      <w:ins w:id="49" w:author="vito.tranquillo" w:date="2019-02-22T15:31:00Z">
        <w:r>
          <w:t xml:space="preserve"> </w:t>
        </w:r>
      </w:ins>
      <w:ins w:id="50" w:author="vito.tranquillo" w:date="2019-02-22T15:29:00Z">
        <w:r>
          <w:t xml:space="preserve"> present in a text as "units" of analysis.</w:t>
        </w:r>
      </w:ins>
      <w:ins w:id="51" w:author="vito.tranquillo" w:date="2019-02-22T15:31:00Z">
        <w:r>
          <w:t xml:space="preserve"> </w:t>
        </w:r>
      </w:ins>
      <w:ins w:id="52" w:author="vito.tranquillo" w:date="2019-02-22T15:29:00Z">
        <w:r>
          <w:t xml:space="preserve"> It applies to different types of texts: books, tweets, mails, </w:t>
        </w:r>
      </w:ins>
      <w:ins w:id="53" w:author="vito.tranquillo" w:date="2019-02-22T15:31:00Z">
        <w:r>
          <w:t xml:space="preserve">open-ended </w:t>
        </w:r>
      </w:ins>
      <w:ins w:id="54" w:author="vito.tranquillo" w:date="2019-02-22T15:29:00Z">
        <w:r>
          <w:t>surveys, etc. .. any text can in fact be analyzed.</w:t>
        </w:r>
      </w:ins>
    </w:p>
    <w:p w14:paraId="50346258" w14:textId="77777777" w:rsidR="00CF66EE" w:rsidRDefault="00CF66EE" w:rsidP="00CF66EE">
      <w:pPr>
        <w:pStyle w:val="MDPI22heading2"/>
        <w:rPr>
          <w:ins w:id="55" w:author="vito.tranquillo" w:date="2019-02-22T15:29:00Z"/>
        </w:rPr>
      </w:pPr>
    </w:p>
    <w:p w14:paraId="13301C5C" w14:textId="6AF6AA99" w:rsidR="00CF66EE" w:rsidRDefault="00CF66EE" w:rsidP="00CF66EE">
      <w:pPr>
        <w:pStyle w:val="MDPI22heading2"/>
        <w:rPr>
          <w:ins w:id="56" w:author="vito.tranquillo" w:date="2019-02-22T15:29:00Z"/>
        </w:rPr>
      </w:pPr>
      <w:ins w:id="57" w:author="vito.tranquillo" w:date="2019-02-22T15:32:00Z">
        <w:r>
          <w:t>T</w:t>
        </w:r>
      </w:ins>
      <w:ins w:id="58" w:author="vito.tranquillo" w:date="2019-02-22T15:29:00Z">
        <w:r>
          <w:t>he text is first "tokenized" ie reduced to a sequence of simple t</w:t>
        </w:r>
        <w:r>
          <w:t xml:space="preserve">erms deprived of those words </w:t>
        </w:r>
        <w:r>
          <w:t>that serve the sensible and comprehensible definition of a period</w:t>
        </w:r>
      </w:ins>
      <w:ins w:id="59" w:author="vito.tranquillo" w:date="2019-02-22T15:32:00Z">
        <w:r>
          <w:t xml:space="preserve"> (article, avverb, number, punteggiatura, ecc…) </w:t>
        </w:r>
      </w:ins>
      <w:ins w:id="60" w:author="vito.tranquillo" w:date="2019-02-22T15:29:00Z">
        <w:r>
          <w:t>. This document</w:t>
        </w:r>
      </w:ins>
      <w:ins w:id="61" w:author="vito.tranquillo" w:date="2019-02-22T15:32:00Z">
        <w:r>
          <w:t xml:space="preserve"> called Corpus </w:t>
        </w:r>
      </w:ins>
      <w:ins w:id="62" w:author="vito.tranquillo" w:date="2019-02-22T15:29:00Z">
        <w:r>
          <w:t xml:space="preserve"> is then transformed into a Term Document Matrix</w:t>
        </w:r>
      </w:ins>
      <w:ins w:id="63" w:author="vito.tranquillo" w:date="2019-02-22T15:52:00Z">
        <w:r w:rsidR="00FD544D">
          <w:t xml:space="preserve"> (TDM)</w:t>
        </w:r>
      </w:ins>
      <w:ins w:id="64" w:author="vito.tranquillo" w:date="2019-02-22T15:29:00Z">
        <w:r>
          <w:t>, that is a matrix that shows for each single term how many times it appears in a single document. From this matrix all the types of textual analysis are obtained, including: word frequency, word association, , cluster analysis, topic model analysis, sent</w:t>
        </w:r>
        <w:r>
          <w:t>iment analysis and many more</w:t>
        </w:r>
      </w:ins>
      <w:ins w:id="65" w:author="vito.tranquillo" w:date="2019-02-22T15:33:00Z">
        <w:r>
          <w:t xml:space="preserve">. </w:t>
        </w:r>
      </w:ins>
    </w:p>
    <w:p w14:paraId="13580A84" w14:textId="7AF78422" w:rsidR="00CF66EE" w:rsidRPr="00352285" w:rsidDel="00FD544D" w:rsidRDefault="00CF66EE" w:rsidP="00CF66EE">
      <w:pPr>
        <w:pStyle w:val="MDPI22heading2"/>
        <w:rPr>
          <w:del w:id="66" w:author="vito.tranquillo" w:date="2019-02-22T15:50:00Z"/>
        </w:rPr>
      </w:pPr>
      <w:ins w:id="67" w:author="vito.tranquillo" w:date="2019-02-22T15:33:00Z">
        <w:r>
          <w:t xml:space="preserve">In this study </w:t>
        </w:r>
      </w:ins>
      <w:ins w:id="68" w:author="vito.tranquillo" w:date="2019-02-22T15:34:00Z">
        <w:r>
          <w:t>t</w:t>
        </w:r>
      </w:ins>
      <w:ins w:id="69" w:author="vito.tranquillo" w:date="2019-02-22T15:29:00Z">
        <w:r>
          <w:t>he text we are working on is the r</w:t>
        </w:r>
        <w:r>
          <w:t>esult of a Survey in which open</w:t>
        </w:r>
      </w:ins>
      <w:ins w:id="70" w:author="vito.tranquillo" w:date="2019-02-22T15:34:00Z">
        <w:r>
          <w:t xml:space="preserve">-ended </w:t>
        </w:r>
      </w:ins>
      <w:ins w:id="71" w:author="vito.tranquillo" w:date="2019-02-22T15:29:00Z">
        <w:r>
          <w:t xml:space="preserve">answers to definite questions have been given. </w:t>
        </w:r>
      </w:ins>
      <w:ins w:id="72" w:author="vito.tranquillo" w:date="2019-02-22T15:55:00Z">
        <w:r w:rsidR="00FD544D">
          <w:t>For each question e</w:t>
        </w:r>
      </w:ins>
      <w:ins w:id="73" w:author="vito.tranquillo" w:date="2019-02-22T15:29:00Z">
        <w:r>
          <w:t xml:space="preserve">very single answer is </w:t>
        </w:r>
      </w:ins>
      <w:ins w:id="74" w:author="vito.tranquillo" w:date="2019-02-22T15:56:00Z">
        <w:r w:rsidR="000E1A10">
          <w:t>defined</w:t>
        </w:r>
      </w:ins>
      <w:ins w:id="75" w:author="vito.tranquillo" w:date="2019-02-22T15:55:00Z">
        <w:r w:rsidR="00FD544D">
          <w:t xml:space="preserve"> </w:t>
        </w:r>
      </w:ins>
      <w:ins w:id="76" w:author="vito.tranquillo" w:date="2019-02-22T15:29:00Z">
        <w:r>
          <w:t xml:space="preserve"> as a 'document</w:t>
        </w:r>
      </w:ins>
      <w:ins w:id="77" w:author="vito.tranquillo" w:date="2019-02-22T15:56:00Z">
        <w:r w:rsidR="000E1A10">
          <w:t>’</w:t>
        </w:r>
      </w:ins>
      <w:ins w:id="78" w:author="vito.tranquillo" w:date="2019-02-22T15:35:00Z">
        <w:r w:rsidR="003F68D6">
          <w:t xml:space="preserve">. </w:t>
        </w:r>
      </w:ins>
      <w:ins w:id="79" w:author="vito.tranquillo" w:date="2019-02-22T15:56:00Z">
        <w:r w:rsidR="000E1A10">
          <w:t xml:space="preserve"> A </w:t>
        </w:r>
      </w:ins>
      <w:ins w:id="80" w:author="vito.tranquillo" w:date="2019-02-22T15:35:00Z">
        <w:r w:rsidR="003F68D6">
          <w:t xml:space="preserve"> pre-process </w:t>
        </w:r>
      </w:ins>
      <w:ins w:id="81" w:author="vito.tranquillo" w:date="2019-02-22T15:46:00Z">
        <w:r w:rsidR="00FD544D" w:rsidRPr="00FD544D">
          <w:t>consisting of</w:t>
        </w:r>
        <w:r w:rsidR="00FD544D">
          <w:t xml:space="preserve">:  English translattion for other leanguage anwers, </w:t>
        </w:r>
      </w:ins>
      <w:ins w:id="82" w:author="vito.tranquillo" w:date="2019-02-22T15:47:00Z">
        <w:r w:rsidR="00FD544D">
          <w:t xml:space="preserve"> removal all xxxx terms according to a preselet list of so called </w:t>
        </w:r>
      </w:ins>
      <w:ins w:id="83" w:author="vito.tranquillo" w:date="2019-02-22T15:48:00Z">
        <w:r w:rsidR="00FD544D">
          <w:t>“stop-words”, cleanin</w:t>
        </w:r>
      </w:ins>
      <w:ins w:id="84" w:author="vito.tranquillo" w:date="2019-02-22T15:49:00Z">
        <w:r w:rsidR="00FD544D">
          <w:t>g by numbers, puntuaction</w:t>
        </w:r>
      </w:ins>
      <w:ins w:id="85" w:author="vito.tranquillo" w:date="2019-02-22T15:50:00Z">
        <w:r w:rsidR="00FD544D">
          <w:t xml:space="preserve">, was undertaken to get the Corpus and </w:t>
        </w:r>
      </w:ins>
      <w:ins w:id="86" w:author="vito.tranquillo" w:date="2019-02-22T15:52:00Z">
        <w:r w:rsidR="00FD544D">
          <w:t>then the TDM</w:t>
        </w:r>
      </w:ins>
      <w:ins w:id="87" w:author="vito.tranquillo" w:date="2019-02-22T15:57:00Z">
        <w:r w:rsidR="000E1A10">
          <w:t xml:space="preserve"> for each single question. </w:t>
        </w:r>
      </w:ins>
      <w:bookmarkStart w:id="88" w:name="_GoBack"/>
      <w:bookmarkEnd w:id="88"/>
      <w:ins w:id="89" w:author="vito.tranquillo" w:date="2019-02-22T15:52:00Z">
        <w:r w:rsidR="00FD544D">
          <w:t xml:space="preserve"> On TDM was performe</w:t>
        </w:r>
      </w:ins>
      <w:ins w:id="90" w:author="vito.tranquillo" w:date="2019-02-22T15:54:00Z">
        <w:r w:rsidR="00FD544D">
          <w:t xml:space="preserve">d </w:t>
        </w:r>
      </w:ins>
      <w:ins w:id="91" w:author="vito.tranquillo" w:date="2019-02-22T15:52:00Z">
        <w:r w:rsidR="00FD544D">
          <w:t xml:space="preserve"> a </w:t>
        </w:r>
      </w:ins>
      <w:ins w:id="92" w:author="vito.tranquillo" w:date="2019-02-22T15:53:00Z">
        <w:r w:rsidR="00FD544D">
          <w:t xml:space="preserve">simple </w:t>
        </w:r>
      </w:ins>
      <w:ins w:id="93" w:author="vito.tranquillo" w:date="2019-02-22T15:52:00Z">
        <w:r w:rsidR="00FD544D">
          <w:t xml:space="preserve">frequency words analysis </w:t>
        </w:r>
      </w:ins>
      <w:ins w:id="94" w:author="vito.tranquillo" w:date="2019-02-22T15:54:00Z">
        <w:r w:rsidR="00FD544D">
          <w:t>whose results are shown as barplot.</w:t>
        </w:r>
      </w:ins>
    </w:p>
    <w:p w14:paraId="213C0A7F" w14:textId="17E1A9B6" w:rsidR="00810D97" w:rsidRDefault="003B095F" w:rsidP="00FD544D">
      <w:pPr>
        <w:pStyle w:val="MDPI22heading2"/>
        <w:pPrChange w:id="95" w:author="vito.tranquillo" w:date="2019-02-22T15:50:00Z">
          <w:pPr>
            <w:pStyle w:val="MDPI31text"/>
          </w:pPr>
        </w:pPrChange>
      </w:pPr>
      <w:ins w:id="96" w:author="Utente" w:date="2019-02-07T15:24:00Z">
        <w:del w:id="97" w:author="vito.tranquillo" w:date="2019-02-22T15:50:00Z">
          <w:r w:rsidDel="00FD544D">
            <w:delText>All the questionnaires were translated into English before being submitted t</w:delText>
          </w:r>
        </w:del>
      </w:ins>
      <w:ins w:id="98" w:author="vito.tranquillo" w:date="2019-02-22T15:17:00Z">
        <w:r w:rsidR="00A90731">
          <w:t>All analysis were performed in R</w:t>
        </w:r>
      </w:ins>
      <w:ins w:id="99" w:author="vito.tranquillo" w:date="2019-02-22T15:19:00Z">
        <w:r w:rsidR="00A90731">
          <w:t xml:space="preserve">, </w:t>
        </w:r>
        <w:r w:rsidR="00A90731" w:rsidRPr="00A90731">
          <w:rPr>
            <w:rPrChange w:id="100" w:author="vito.tranquillo" w:date="2019-02-22T15:19:00Z">
              <w:rPr>
                <w:sz w:val="27"/>
                <w:szCs w:val="27"/>
                <w:shd w:val="clear" w:color="auto" w:fill="FFFFFF"/>
              </w:rPr>
            </w:rPrChange>
          </w:rPr>
          <w:t>a freely available language and environment for statistical computing and graphics</w:t>
        </w:r>
        <w:r w:rsidR="00A90731">
          <w:t xml:space="preserve"> by </w:t>
        </w:r>
      </w:ins>
      <w:ins w:id="101" w:author="vito.tranquillo" w:date="2019-02-22T15:20:00Z">
        <w:r w:rsidR="00A90731">
          <w:t>“tm”</w:t>
        </w:r>
      </w:ins>
      <w:ins w:id="102" w:author="vito.tranquillo" w:date="2019-02-22T15:19:00Z">
        <w:r w:rsidR="00A90731">
          <w:t xml:space="preserve"> package </w:t>
        </w:r>
      </w:ins>
      <w:ins w:id="103" w:author="Utente" w:date="2019-02-07T15:24:00Z">
        <w:del w:id="104" w:author="vito.tranquillo" w:date="2019-02-22T14:41:00Z">
          <w:r w:rsidDel="00EC30BE">
            <w:delText>o ……</w:delText>
          </w:r>
        </w:del>
      </w:ins>
    </w:p>
    <w:p w14:paraId="11399A1A" w14:textId="045DE58D" w:rsidR="00E92783" w:rsidRDefault="000A1097" w:rsidP="00E92783">
      <w:pPr>
        <w:pStyle w:val="MDPI31text"/>
        <w:rPr>
          <w:spacing w:val="-2"/>
        </w:rPr>
      </w:pPr>
      <w:r>
        <w:rPr>
          <w:spacing w:val="-2"/>
        </w:rPr>
        <w:t>Word frequency analysis</w:t>
      </w:r>
    </w:p>
    <w:p w14:paraId="23FE5EC4" w14:textId="71F6E4C1" w:rsidR="0062189D" w:rsidRDefault="0062189D" w:rsidP="00E92783">
      <w:pPr>
        <w:pStyle w:val="MDPI31text"/>
        <w:rPr>
          <w:spacing w:val="-2"/>
        </w:rPr>
      </w:pPr>
      <w:del w:id="105" w:author="vito.tranquillo" w:date="2019-02-22T15:54:00Z">
        <w:r w:rsidDel="00FD544D">
          <w:rPr>
            <w:spacing w:val="-2"/>
          </w:rPr>
          <w:delText>Association</w:delText>
        </w:r>
      </w:del>
    </w:p>
    <w:p w14:paraId="69D99735" w14:textId="77777777" w:rsidR="00E92783" w:rsidRPr="00784A04" w:rsidRDefault="00E92783" w:rsidP="00E92783">
      <w:pPr>
        <w:pStyle w:val="MDPI21heading1"/>
      </w:pPr>
      <w:r w:rsidRPr="00784A04">
        <w:t>3. Results</w:t>
      </w:r>
    </w:p>
    <w:p w14:paraId="32BDAFBE" w14:textId="43765A76" w:rsidR="00777E71" w:rsidRDefault="00CF1868" w:rsidP="00CF1868">
      <w:pPr>
        <w:pStyle w:val="MDPI31text"/>
        <w:rPr>
          <w:snapToGrid/>
        </w:rPr>
      </w:pPr>
      <w:r w:rsidRPr="00CF1868">
        <w:rPr>
          <w:snapToGrid/>
        </w:rPr>
        <w:t>A total of 27</w:t>
      </w:r>
      <w:r w:rsidR="007C2109">
        <w:rPr>
          <w:snapToGrid/>
        </w:rPr>
        <w:t>0</w:t>
      </w:r>
      <w:r w:rsidRPr="00CF1868">
        <w:rPr>
          <w:snapToGrid/>
        </w:rPr>
        <w:t xml:space="preserve"> surveys were properly filled out (12</w:t>
      </w:r>
      <w:r w:rsidR="007C2109">
        <w:rPr>
          <w:snapToGrid/>
        </w:rPr>
        <w:t>2</w:t>
      </w:r>
      <w:r w:rsidRPr="00CF1868">
        <w:rPr>
          <w:snapToGrid/>
        </w:rPr>
        <w:t xml:space="preserve"> for horses, 81 for sheep, 36 for goats, 18 for turkeys and only 13 for donkeys). </w:t>
      </w:r>
      <w:ins w:id="106" w:author="Utente" w:date="2019-02-07T15:34:00Z">
        <w:r w:rsidR="004B3208">
          <w:rPr>
            <w:snapToGrid/>
          </w:rPr>
          <w:t>The respondents came from 32 different Countries</w:t>
        </w:r>
      </w:ins>
      <w:ins w:id="107" w:author="Utente" w:date="2019-02-07T15:36:00Z">
        <w:r w:rsidR="004B3208">
          <w:rPr>
            <w:snapToGrid/>
          </w:rPr>
          <w:t xml:space="preserve"> spread in the </w:t>
        </w:r>
      </w:ins>
      <w:r w:rsidR="001D2139">
        <w:rPr>
          <w:snapToGrid/>
        </w:rPr>
        <w:t>five</w:t>
      </w:r>
      <w:ins w:id="108" w:author="Utente" w:date="2019-02-07T15:36:00Z">
        <w:r w:rsidR="004B3208">
          <w:rPr>
            <w:snapToGrid/>
          </w:rPr>
          <w:t xml:space="preserve"> continents</w:t>
        </w:r>
      </w:ins>
      <w:ins w:id="109" w:author="Utente" w:date="2019-02-07T15:34:00Z">
        <w:r w:rsidR="004B3208">
          <w:rPr>
            <w:snapToGrid/>
          </w:rPr>
          <w:t>, but the</w:t>
        </w:r>
      </w:ins>
      <w:del w:id="110" w:author="Utente" w:date="2019-02-07T15:35:00Z">
        <w:r w:rsidRPr="00CF1868" w:rsidDel="004B3208">
          <w:rPr>
            <w:snapToGrid/>
          </w:rPr>
          <w:delText>The</w:delText>
        </w:r>
      </w:del>
      <w:r w:rsidRPr="00CF1868">
        <w:rPr>
          <w:snapToGrid/>
        </w:rPr>
        <w:t xml:space="preserve"> majority of </w:t>
      </w:r>
      <w:del w:id="111" w:author="Utente" w:date="2019-02-07T15:35:00Z">
        <w:r w:rsidRPr="00CF1868" w:rsidDel="004B3208">
          <w:rPr>
            <w:snapToGrid/>
          </w:rPr>
          <w:delText>respondents came</w:delText>
        </w:r>
      </w:del>
      <w:ins w:id="112" w:author="Utente" w:date="2019-02-07T15:35:00Z">
        <w:r w:rsidR="004B3208">
          <w:rPr>
            <w:snapToGrid/>
          </w:rPr>
          <w:t>them were</w:t>
        </w:r>
      </w:ins>
      <w:r w:rsidRPr="00CF1868">
        <w:rPr>
          <w:snapToGrid/>
        </w:rPr>
        <w:t xml:space="preserve"> from European countries (</w:t>
      </w:r>
      <w:r w:rsidR="006C5CBC">
        <w:rPr>
          <w:snapToGrid/>
        </w:rPr>
        <w:t>191</w:t>
      </w:r>
      <w:r w:rsidRPr="00CF1868">
        <w:rPr>
          <w:snapToGrid/>
        </w:rPr>
        <w:t xml:space="preserve">), among which </w:t>
      </w:r>
      <w:r w:rsidRPr="006C5CBC">
        <w:rPr>
          <w:snapToGrid/>
          <w:highlight w:val="green"/>
        </w:rPr>
        <w:t>41%</w:t>
      </w:r>
      <w:r w:rsidRPr="00CF1868">
        <w:rPr>
          <w:snapToGrid/>
        </w:rPr>
        <w:t xml:space="preserve"> were Italian stakeholders</w:t>
      </w:r>
      <w:ins w:id="113" w:author="Utente" w:date="2019-02-07T15:36:00Z">
        <w:r w:rsidR="004B3208">
          <w:rPr>
            <w:snapToGrid/>
          </w:rPr>
          <w:t xml:space="preserve"> (</w:t>
        </w:r>
      </w:ins>
      <w:r w:rsidR="006C5CBC">
        <w:rPr>
          <w:snapToGrid/>
        </w:rPr>
        <w:t xml:space="preserve">Table </w:t>
      </w:r>
      <w:r w:rsidR="006C5CBC" w:rsidRPr="006C5CBC">
        <w:rPr>
          <w:snapToGrid/>
          <w:highlight w:val="green"/>
        </w:rPr>
        <w:t>XXX</w:t>
      </w:r>
      <w:ins w:id="114" w:author="Utente" w:date="2019-02-07T15:36:00Z">
        <w:r w:rsidR="004B3208">
          <w:rPr>
            <w:snapToGrid/>
          </w:rPr>
          <w:t>)</w:t>
        </w:r>
      </w:ins>
      <w:r w:rsidRPr="00CF1868">
        <w:rPr>
          <w:snapToGrid/>
        </w:rPr>
        <w:t xml:space="preserve">. </w:t>
      </w:r>
    </w:p>
    <w:p w14:paraId="2D74122F" w14:textId="77777777" w:rsidR="006C5CBC" w:rsidRPr="006E4B9E" w:rsidRDefault="006C5CBC" w:rsidP="006C5CBC">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2977" w:type="pct"/>
        <w:jc w:val="center"/>
        <w:tblBorders>
          <w:top w:val="single" w:sz="8" w:space="0" w:color="auto"/>
          <w:bottom w:val="single" w:sz="8" w:space="0" w:color="auto"/>
        </w:tblBorders>
        <w:tblLook w:val="04A0" w:firstRow="1" w:lastRow="0" w:firstColumn="1" w:lastColumn="0" w:noHBand="0" w:noVBand="1"/>
      </w:tblPr>
      <w:tblGrid>
        <w:gridCol w:w="2760"/>
        <w:gridCol w:w="2634"/>
      </w:tblGrid>
      <w:tr w:rsidR="003C074A" w:rsidRPr="006E4B9E" w14:paraId="04E1F175" w14:textId="39AAA2AA" w:rsidTr="00FC788F">
        <w:trPr>
          <w:jc w:val="center"/>
        </w:trPr>
        <w:tc>
          <w:tcPr>
            <w:tcW w:w="2558" w:type="pct"/>
            <w:tcBorders>
              <w:bottom w:val="single" w:sz="4" w:space="0" w:color="auto"/>
            </w:tcBorders>
            <w:shd w:val="clear" w:color="auto" w:fill="auto"/>
            <w:vAlign w:val="center"/>
          </w:tcPr>
          <w:p w14:paraId="58EA5F41" w14:textId="4471049C" w:rsidR="003C074A" w:rsidRPr="006C5CBC" w:rsidRDefault="003C074A" w:rsidP="00E60D34">
            <w:pPr>
              <w:adjustRightInd w:val="0"/>
              <w:snapToGrid w:val="0"/>
              <w:spacing w:line="240" w:lineRule="auto"/>
              <w:jc w:val="center"/>
              <w:rPr>
                <w:rFonts w:ascii="Palatino Linotype" w:hAnsi="Palatino Linotype"/>
                <w:b/>
                <w:noProof/>
                <w:snapToGrid w:val="0"/>
                <w:sz w:val="20"/>
                <w:lang w:bidi="en-US"/>
              </w:rPr>
            </w:pPr>
            <w:r w:rsidRPr="006C5CBC">
              <w:rPr>
                <w:rFonts w:ascii="Palatino Linotype" w:hAnsi="Palatino Linotype"/>
                <w:b/>
                <w:noProof/>
                <w:snapToGrid w:val="0"/>
                <w:sz w:val="20"/>
                <w:lang w:bidi="en-US"/>
              </w:rPr>
              <w:t>Country</w:t>
            </w:r>
          </w:p>
        </w:tc>
        <w:tc>
          <w:tcPr>
            <w:tcW w:w="2442" w:type="pct"/>
            <w:tcBorders>
              <w:bottom w:val="single" w:sz="4" w:space="0" w:color="auto"/>
            </w:tcBorders>
            <w:shd w:val="clear" w:color="auto" w:fill="auto"/>
            <w:vAlign w:val="center"/>
          </w:tcPr>
          <w:p w14:paraId="325513B6" w14:textId="07A29032" w:rsidR="003C074A" w:rsidRPr="006C5CBC" w:rsidRDefault="003C074A" w:rsidP="00E60D34">
            <w:pPr>
              <w:adjustRightInd w:val="0"/>
              <w:snapToGrid w:val="0"/>
              <w:spacing w:line="240" w:lineRule="auto"/>
              <w:jc w:val="center"/>
              <w:rPr>
                <w:rFonts w:ascii="Palatino Linotype" w:hAnsi="Palatino Linotype"/>
                <w:b/>
                <w:noProof/>
                <w:snapToGrid w:val="0"/>
                <w:sz w:val="20"/>
                <w:lang w:bidi="en-US"/>
              </w:rPr>
            </w:pPr>
            <w:r w:rsidRPr="006C5CBC">
              <w:rPr>
                <w:rFonts w:ascii="Palatino Linotype" w:hAnsi="Palatino Linotype"/>
                <w:b/>
                <w:noProof/>
                <w:snapToGrid w:val="0"/>
                <w:sz w:val="20"/>
                <w:lang w:bidi="en-US"/>
              </w:rPr>
              <w:t>Number of respondents</w:t>
            </w:r>
          </w:p>
        </w:tc>
      </w:tr>
      <w:tr w:rsidR="003C074A" w:rsidRPr="006E4B9E" w14:paraId="01262375" w14:textId="4728D5ED" w:rsidTr="00FC788F">
        <w:trPr>
          <w:jc w:val="center"/>
        </w:trPr>
        <w:tc>
          <w:tcPr>
            <w:tcW w:w="2558" w:type="pct"/>
            <w:shd w:val="clear" w:color="auto" w:fill="auto"/>
          </w:tcPr>
          <w:p w14:paraId="0967DC58" w14:textId="4ABF15DB" w:rsidR="003C074A" w:rsidRPr="006C5CBC" w:rsidRDefault="003C074A" w:rsidP="00E60D34">
            <w:pPr>
              <w:pStyle w:val="MDPI42tablebody"/>
            </w:pPr>
            <w:r w:rsidRPr="006C5CBC">
              <w:t>Europe</w:t>
            </w:r>
          </w:p>
        </w:tc>
        <w:tc>
          <w:tcPr>
            <w:tcW w:w="2442" w:type="pct"/>
            <w:shd w:val="clear" w:color="auto" w:fill="auto"/>
          </w:tcPr>
          <w:p w14:paraId="707CDC8E" w14:textId="50C93330" w:rsidR="003C074A" w:rsidRPr="006C5CBC" w:rsidRDefault="003C074A" w:rsidP="00E60D34">
            <w:pPr>
              <w:pStyle w:val="MDPI42tablebody"/>
            </w:pPr>
            <w:r>
              <w:t>191</w:t>
            </w:r>
          </w:p>
        </w:tc>
      </w:tr>
      <w:tr w:rsidR="003C074A" w:rsidRPr="006E4B9E" w14:paraId="7B2A37BB" w14:textId="19314B3E" w:rsidTr="00FC788F">
        <w:trPr>
          <w:jc w:val="center"/>
        </w:trPr>
        <w:tc>
          <w:tcPr>
            <w:tcW w:w="2558" w:type="pct"/>
            <w:shd w:val="clear" w:color="auto" w:fill="auto"/>
          </w:tcPr>
          <w:p w14:paraId="2F2AFA53" w14:textId="30902F24" w:rsidR="003C074A" w:rsidRPr="006C5CBC" w:rsidRDefault="003C074A" w:rsidP="00E60D34">
            <w:pPr>
              <w:pStyle w:val="MDPI42tablebody"/>
            </w:pPr>
            <w:r w:rsidRPr="006C5CBC">
              <w:t>North America</w:t>
            </w:r>
          </w:p>
        </w:tc>
        <w:tc>
          <w:tcPr>
            <w:tcW w:w="2442" w:type="pct"/>
            <w:shd w:val="clear" w:color="auto" w:fill="auto"/>
          </w:tcPr>
          <w:p w14:paraId="1ED20C2F" w14:textId="4B6733FB" w:rsidR="003C074A" w:rsidRPr="006C5CBC" w:rsidRDefault="003C074A" w:rsidP="00E60D34">
            <w:pPr>
              <w:pStyle w:val="MDPI42tablebody"/>
            </w:pPr>
            <w:r>
              <w:t>32</w:t>
            </w:r>
          </w:p>
        </w:tc>
      </w:tr>
      <w:tr w:rsidR="003C074A" w:rsidRPr="006E4B9E" w14:paraId="4A987E98" w14:textId="56B43BF7" w:rsidTr="00FC788F">
        <w:trPr>
          <w:jc w:val="center"/>
        </w:trPr>
        <w:tc>
          <w:tcPr>
            <w:tcW w:w="2558" w:type="pct"/>
            <w:shd w:val="clear" w:color="auto" w:fill="auto"/>
          </w:tcPr>
          <w:p w14:paraId="3E3F073B" w14:textId="11EEF0C3" w:rsidR="003C074A" w:rsidRPr="006C5CBC" w:rsidRDefault="003C074A" w:rsidP="006C5CBC">
            <w:pPr>
              <w:pStyle w:val="MDPI42tablebody"/>
            </w:pPr>
            <w:r w:rsidRPr="006C5CBC">
              <w:t>South and Central America</w:t>
            </w:r>
          </w:p>
        </w:tc>
        <w:tc>
          <w:tcPr>
            <w:tcW w:w="2442" w:type="pct"/>
            <w:shd w:val="clear" w:color="auto" w:fill="auto"/>
          </w:tcPr>
          <w:p w14:paraId="13053A41" w14:textId="16971EB7" w:rsidR="003C074A" w:rsidRDefault="003C074A" w:rsidP="006C5CBC">
            <w:pPr>
              <w:pStyle w:val="MDPI42tablebody"/>
            </w:pPr>
            <w:r>
              <w:t>12</w:t>
            </w:r>
          </w:p>
        </w:tc>
      </w:tr>
      <w:tr w:rsidR="003C074A" w:rsidRPr="006E4B9E" w14:paraId="65925F44" w14:textId="0B7B4A93" w:rsidTr="00FC788F">
        <w:trPr>
          <w:jc w:val="center"/>
        </w:trPr>
        <w:tc>
          <w:tcPr>
            <w:tcW w:w="2558" w:type="pct"/>
            <w:shd w:val="clear" w:color="auto" w:fill="auto"/>
          </w:tcPr>
          <w:p w14:paraId="1DA90286" w14:textId="2CB1969A" w:rsidR="003C074A" w:rsidRPr="006C5CBC" w:rsidRDefault="003C074A" w:rsidP="006C5CBC">
            <w:pPr>
              <w:pStyle w:val="MDPI42tablebody"/>
            </w:pPr>
            <w:r w:rsidRPr="006C5CBC">
              <w:t>Oceania</w:t>
            </w:r>
          </w:p>
        </w:tc>
        <w:tc>
          <w:tcPr>
            <w:tcW w:w="2442" w:type="pct"/>
            <w:shd w:val="clear" w:color="auto" w:fill="auto"/>
          </w:tcPr>
          <w:p w14:paraId="77D29B07" w14:textId="30293E31" w:rsidR="003C074A" w:rsidRPr="006C5CBC" w:rsidRDefault="003C074A" w:rsidP="006C5CBC">
            <w:pPr>
              <w:pStyle w:val="MDPI42tablebody"/>
            </w:pPr>
            <w:r>
              <w:t>25</w:t>
            </w:r>
          </w:p>
        </w:tc>
      </w:tr>
      <w:tr w:rsidR="003C074A" w:rsidRPr="006E4B9E" w14:paraId="097FFB0D" w14:textId="6101D0F0" w:rsidTr="00FC788F">
        <w:trPr>
          <w:jc w:val="center"/>
        </w:trPr>
        <w:tc>
          <w:tcPr>
            <w:tcW w:w="2558" w:type="pct"/>
            <w:shd w:val="clear" w:color="auto" w:fill="auto"/>
          </w:tcPr>
          <w:p w14:paraId="6D3B3961" w14:textId="0CB0A68E" w:rsidR="003C074A" w:rsidRPr="006C5CBC" w:rsidRDefault="003C074A" w:rsidP="006C5CBC">
            <w:pPr>
              <w:pStyle w:val="MDPI42tablebody"/>
            </w:pPr>
            <w:r w:rsidRPr="006C5CBC">
              <w:t>Asia</w:t>
            </w:r>
          </w:p>
        </w:tc>
        <w:tc>
          <w:tcPr>
            <w:tcW w:w="2442" w:type="pct"/>
            <w:shd w:val="clear" w:color="auto" w:fill="auto"/>
          </w:tcPr>
          <w:p w14:paraId="1415202C" w14:textId="23573F44" w:rsidR="003C074A" w:rsidRPr="006C5CBC" w:rsidRDefault="003C074A" w:rsidP="006C5CBC">
            <w:pPr>
              <w:pStyle w:val="MDPI42tablebody"/>
            </w:pPr>
            <w:r>
              <w:t>7</w:t>
            </w:r>
          </w:p>
        </w:tc>
      </w:tr>
      <w:tr w:rsidR="003C074A" w:rsidRPr="006E4B9E" w14:paraId="04B1068C" w14:textId="6FCB6D2C" w:rsidTr="00FC788F">
        <w:trPr>
          <w:jc w:val="center"/>
        </w:trPr>
        <w:tc>
          <w:tcPr>
            <w:tcW w:w="2558" w:type="pct"/>
            <w:shd w:val="clear" w:color="auto" w:fill="auto"/>
          </w:tcPr>
          <w:p w14:paraId="59CB3974" w14:textId="5FF9DA64" w:rsidR="003C074A" w:rsidRPr="006C5CBC" w:rsidRDefault="003C074A" w:rsidP="006C5CBC">
            <w:pPr>
              <w:pStyle w:val="MDPI42tablebody"/>
            </w:pPr>
            <w:r w:rsidRPr="006C5CBC">
              <w:t>Africa</w:t>
            </w:r>
          </w:p>
        </w:tc>
        <w:tc>
          <w:tcPr>
            <w:tcW w:w="2442" w:type="pct"/>
            <w:shd w:val="clear" w:color="auto" w:fill="auto"/>
          </w:tcPr>
          <w:p w14:paraId="6467FF10" w14:textId="74DB7A16" w:rsidR="003C074A" w:rsidRPr="006C5CBC" w:rsidRDefault="003C074A" w:rsidP="006C5CBC">
            <w:pPr>
              <w:pStyle w:val="MDPI42tablebody"/>
            </w:pPr>
            <w:r>
              <w:t>4</w:t>
            </w:r>
          </w:p>
        </w:tc>
      </w:tr>
    </w:tbl>
    <w:p w14:paraId="0DCEC4A5" w14:textId="77777777" w:rsidR="006C5CBC" w:rsidRPr="00CF1868" w:rsidRDefault="006C5CBC" w:rsidP="006C5CBC">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40D7F94E" w14:textId="77777777" w:rsidR="006C5CBC" w:rsidRDefault="006C5CBC" w:rsidP="00CF1868">
      <w:pPr>
        <w:pStyle w:val="MDPI31text"/>
        <w:rPr>
          <w:ins w:id="115" w:author="Utente" w:date="2019-02-07T15:38:00Z"/>
          <w:snapToGrid/>
        </w:rPr>
      </w:pPr>
    </w:p>
    <w:p w14:paraId="7A6DEF01" w14:textId="66039D0C" w:rsidR="00FC788F" w:rsidRDefault="006877D4" w:rsidP="00CF1868">
      <w:pPr>
        <w:pStyle w:val="MDPI31text"/>
        <w:rPr>
          <w:snapToGrid/>
        </w:rPr>
      </w:pPr>
      <w:ins w:id="116" w:author="Utente" w:date="2019-02-07T15:31:00Z">
        <w:r>
          <w:rPr>
            <w:snapToGrid/>
          </w:rPr>
          <w:t>In general, s</w:t>
        </w:r>
      </w:ins>
      <w:ins w:id="117" w:author="Utente" w:date="2019-02-07T15:26:00Z">
        <w:r w:rsidR="00B510BF">
          <w:rPr>
            <w:snapToGrid/>
          </w:rPr>
          <w:t xml:space="preserve">takeholders were mainly </w:t>
        </w:r>
      </w:ins>
      <w:ins w:id="118" w:author="Utente" w:date="2019-02-07T15:28:00Z">
        <w:r w:rsidR="00B510BF">
          <w:rPr>
            <w:snapToGrid/>
          </w:rPr>
          <w:t xml:space="preserve">veterinarians </w:t>
        </w:r>
      </w:ins>
      <w:r w:rsidR="00FC788F">
        <w:rPr>
          <w:snapToGrid/>
        </w:rPr>
        <w:t>(113 participants</w:t>
      </w:r>
      <w:ins w:id="119" w:author="Utente" w:date="2019-02-07T15:28:00Z">
        <w:r w:rsidR="00B510BF">
          <w:rPr>
            <w:snapToGrid/>
          </w:rPr>
          <w:t xml:space="preserve">), but </w:t>
        </w:r>
      </w:ins>
      <w:ins w:id="120" w:author="Utente" w:date="2019-02-07T15:31:00Z">
        <w:r>
          <w:rPr>
            <w:snapToGrid/>
          </w:rPr>
          <w:t>some differences in stakeholders’ role were observed between species</w:t>
        </w:r>
      </w:ins>
      <w:ins w:id="121" w:author="Utente" w:date="2019-02-07T15:32:00Z">
        <w:r>
          <w:rPr>
            <w:snapToGrid/>
          </w:rPr>
          <w:t xml:space="preserve">. For example, </w:t>
        </w:r>
      </w:ins>
      <w:ins w:id="122" w:author="Utente" w:date="2019-02-07T15:28:00Z">
        <w:r w:rsidR="00B510BF">
          <w:rPr>
            <w:snapToGrid/>
          </w:rPr>
          <w:t xml:space="preserve">for horses </w:t>
        </w:r>
      </w:ins>
      <w:ins w:id="123" w:author="Utente" w:date="2019-02-07T15:29:00Z">
        <w:r w:rsidR="00B510BF">
          <w:rPr>
            <w:snapToGrid/>
          </w:rPr>
          <w:t>most of the respondents were private owners</w:t>
        </w:r>
      </w:ins>
      <w:r w:rsidR="00FC788F">
        <w:rPr>
          <w:snapToGrid/>
        </w:rPr>
        <w:t xml:space="preserve"> </w:t>
      </w:r>
      <w:r w:rsidR="007C2109">
        <w:rPr>
          <w:snapToGrid/>
        </w:rPr>
        <w:t xml:space="preserve">and trainers </w:t>
      </w:r>
      <w:r w:rsidR="00FC788F">
        <w:rPr>
          <w:snapToGrid/>
        </w:rPr>
        <w:t>(</w:t>
      </w:r>
      <w:r w:rsidR="007C2109">
        <w:rPr>
          <w:snapToGrid/>
        </w:rPr>
        <w:t>41</w:t>
      </w:r>
      <w:r w:rsidR="00725D33">
        <w:rPr>
          <w:snapToGrid/>
        </w:rPr>
        <w:t xml:space="preserve"> and 16, respectively</w:t>
      </w:r>
      <w:r w:rsidR="00FC788F">
        <w:rPr>
          <w:snapToGrid/>
        </w:rPr>
        <w:t>)</w:t>
      </w:r>
      <w:ins w:id="124" w:author="Utente" w:date="2019-02-07T15:32:00Z">
        <w:r>
          <w:rPr>
            <w:snapToGrid/>
          </w:rPr>
          <w:t xml:space="preserve">, whereas for goats they were mainly farmers </w:t>
        </w:r>
      </w:ins>
      <w:r w:rsidR="00FC788F">
        <w:rPr>
          <w:snapToGrid/>
        </w:rPr>
        <w:t xml:space="preserve">(19) </w:t>
      </w:r>
      <w:ins w:id="125" w:author="Utente" w:date="2019-02-07T15:32:00Z">
        <w:r>
          <w:rPr>
            <w:snapToGrid/>
          </w:rPr>
          <w:t xml:space="preserve">and for turkeys contract farmers </w:t>
        </w:r>
      </w:ins>
      <w:r w:rsidR="00FC788F">
        <w:rPr>
          <w:snapToGrid/>
        </w:rPr>
        <w:t xml:space="preserve">(2) </w:t>
      </w:r>
      <w:ins w:id="126" w:author="Utente" w:date="2019-02-07T15:32:00Z">
        <w:r>
          <w:rPr>
            <w:snapToGrid/>
          </w:rPr>
          <w:t>were also included</w:t>
        </w:r>
      </w:ins>
      <w:ins w:id="127" w:author="Utente" w:date="2019-02-07T15:33:00Z">
        <w:r>
          <w:rPr>
            <w:snapToGrid/>
          </w:rPr>
          <w:t xml:space="preserve"> (</w:t>
        </w:r>
        <w:r w:rsidRPr="00FC788F">
          <w:rPr>
            <w:snapToGrid/>
            <w:highlight w:val="green"/>
          </w:rPr>
          <w:t>Table…</w:t>
        </w:r>
        <w:r>
          <w:rPr>
            <w:snapToGrid/>
          </w:rPr>
          <w:t>)</w:t>
        </w:r>
      </w:ins>
      <w:ins w:id="128" w:author="Utente" w:date="2019-02-07T15:29:00Z">
        <w:r w:rsidR="00B510BF">
          <w:rPr>
            <w:snapToGrid/>
          </w:rPr>
          <w:t xml:space="preserve">. </w:t>
        </w:r>
      </w:ins>
    </w:p>
    <w:p w14:paraId="1F817BCA" w14:textId="6EED9A7A" w:rsidR="00FC788F" w:rsidRDefault="00FC788F" w:rsidP="00CF1868">
      <w:pPr>
        <w:pStyle w:val="MDPI31text"/>
        <w:rPr>
          <w:snapToGrid/>
        </w:rPr>
      </w:pPr>
    </w:p>
    <w:p w14:paraId="3F043087" w14:textId="77777777" w:rsidR="00FC788F" w:rsidRPr="006E4B9E" w:rsidRDefault="00FC788F" w:rsidP="00FC788F">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1746"/>
        <w:gridCol w:w="1451"/>
        <w:gridCol w:w="1388"/>
        <w:gridCol w:w="1493"/>
        <w:gridCol w:w="1493"/>
        <w:gridCol w:w="1489"/>
      </w:tblGrid>
      <w:tr w:rsidR="00FC788F" w:rsidRPr="006E4B9E" w14:paraId="7D9EB337" w14:textId="77777777" w:rsidTr="0049784C">
        <w:trPr>
          <w:jc w:val="center"/>
        </w:trPr>
        <w:tc>
          <w:tcPr>
            <w:tcW w:w="963" w:type="pct"/>
            <w:tcBorders>
              <w:bottom w:val="single" w:sz="4" w:space="0" w:color="auto"/>
            </w:tcBorders>
            <w:shd w:val="clear" w:color="auto" w:fill="auto"/>
            <w:vAlign w:val="center"/>
          </w:tcPr>
          <w:p w14:paraId="1EC66FE8" w14:textId="77777777"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p>
        </w:tc>
        <w:tc>
          <w:tcPr>
            <w:tcW w:w="801" w:type="pct"/>
            <w:tcBorders>
              <w:bottom w:val="single" w:sz="4" w:space="0" w:color="auto"/>
            </w:tcBorders>
            <w:shd w:val="clear" w:color="auto" w:fill="auto"/>
            <w:vAlign w:val="center"/>
          </w:tcPr>
          <w:p w14:paraId="3DBFC7FC" w14:textId="5D55CAB3"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Sheep</w:t>
            </w:r>
            <w:r w:rsidR="0049784C">
              <w:rPr>
                <w:rFonts w:ascii="Palatino Linotype" w:hAnsi="Palatino Linotype"/>
                <w:b/>
                <w:noProof/>
                <w:snapToGrid w:val="0"/>
                <w:sz w:val="20"/>
                <w:lang w:bidi="en-US"/>
              </w:rPr>
              <w:t xml:space="preserve"> (N=81)</w:t>
            </w:r>
          </w:p>
        </w:tc>
        <w:tc>
          <w:tcPr>
            <w:tcW w:w="766" w:type="pct"/>
            <w:tcBorders>
              <w:bottom w:val="single" w:sz="4" w:space="0" w:color="auto"/>
            </w:tcBorders>
          </w:tcPr>
          <w:p w14:paraId="0167EAF0" w14:textId="67EB02ED"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Goats</w:t>
            </w:r>
            <w:r w:rsidR="0049784C">
              <w:rPr>
                <w:rFonts w:ascii="Palatino Linotype" w:hAnsi="Palatino Linotype"/>
                <w:b/>
                <w:noProof/>
                <w:snapToGrid w:val="0"/>
                <w:sz w:val="20"/>
                <w:lang w:bidi="en-US"/>
              </w:rPr>
              <w:t xml:space="preserve"> (N=36)</w:t>
            </w:r>
          </w:p>
        </w:tc>
        <w:tc>
          <w:tcPr>
            <w:tcW w:w="824" w:type="pct"/>
            <w:tcBorders>
              <w:bottom w:val="single" w:sz="4" w:space="0" w:color="auto"/>
            </w:tcBorders>
          </w:tcPr>
          <w:p w14:paraId="0AACAB3E" w14:textId="49E9DFCB"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Horses</w:t>
            </w:r>
            <w:r w:rsidR="0049784C">
              <w:rPr>
                <w:rFonts w:ascii="Palatino Linotype" w:hAnsi="Palatino Linotype"/>
                <w:b/>
                <w:noProof/>
                <w:snapToGrid w:val="0"/>
                <w:sz w:val="20"/>
                <w:lang w:bidi="en-US"/>
              </w:rPr>
              <w:t xml:space="preserve"> (N=122)</w:t>
            </w:r>
          </w:p>
        </w:tc>
        <w:tc>
          <w:tcPr>
            <w:tcW w:w="824" w:type="pct"/>
            <w:tcBorders>
              <w:bottom w:val="single" w:sz="4" w:space="0" w:color="auto"/>
            </w:tcBorders>
          </w:tcPr>
          <w:p w14:paraId="1D3229E4" w14:textId="69A29834" w:rsidR="00FC788F" w:rsidRPr="006C5CBC"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Donkeys</w:t>
            </w:r>
            <w:r w:rsidR="0049784C">
              <w:rPr>
                <w:rFonts w:ascii="Palatino Linotype" w:hAnsi="Palatino Linotype"/>
                <w:b/>
                <w:noProof/>
                <w:snapToGrid w:val="0"/>
                <w:sz w:val="20"/>
                <w:lang w:bidi="en-US"/>
              </w:rPr>
              <w:t xml:space="preserve"> (N=13)</w:t>
            </w:r>
          </w:p>
        </w:tc>
        <w:tc>
          <w:tcPr>
            <w:tcW w:w="823" w:type="pct"/>
            <w:tcBorders>
              <w:bottom w:val="single" w:sz="4" w:space="0" w:color="auto"/>
            </w:tcBorders>
          </w:tcPr>
          <w:p w14:paraId="287DCFEE" w14:textId="577542AB" w:rsidR="00FC788F" w:rsidRDefault="00FC788F"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Turkeys</w:t>
            </w:r>
            <w:r w:rsidR="0049784C">
              <w:rPr>
                <w:rFonts w:ascii="Palatino Linotype" w:hAnsi="Palatino Linotype"/>
                <w:b/>
                <w:noProof/>
                <w:snapToGrid w:val="0"/>
                <w:sz w:val="20"/>
                <w:lang w:bidi="en-US"/>
              </w:rPr>
              <w:t xml:space="preserve"> (N=18)</w:t>
            </w:r>
          </w:p>
        </w:tc>
      </w:tr>
      <w:tr w:rsidR="00FC788F" w:rsidRPr="006E4B9E" w14:paraId="0DFB6B46" w14:textId="77777777" w:rsidTr="0049784C">
        <w:trPr>
          <w:jc w:val="center"/>
        </w:trPr>
        <w:tc>
          <w:tcPr>
            <w:tcW w:w="963" w:type="pct"/>
            <w:shd w:val="clear" w:color="auto" w:fill="auto"/>
          </w:tcPr>
          <w:p w14:paraId="4C4E2DB1" w14:textId="77777777" w:rsidR="00FC788F" w:rsidRPr="006C5CBC" w:rsidRDefault="00FC788F" w:rsidP="00AC2146">
            <w:pPr>
              <w:pStyle w:val="MDPI42tablebody"/>
            </w:pPr>
            <w:r>
              <w:t>Veterinarian</w:t>
            </w:r>
          </w:p>
        </w:tc>
        <w:tc>
          <w:tcPr>
            <w:tcW w:w="801" w:type="pct"/>
            <w:shd w:val="clear" w:color="auto" w:fill="auto"/>
          </w:tcPr>
          <w:p w14:paraId="6E3BC653" w14:textId="449360A1" w:rsidR="00FC788F" w:rsidRPr="006C5CBC" w:rsidRDefault="00FC788F" w:rsidP="00AC2146">
            <w:pPr>
              <w:pStyle w:val="MDPI42tablebody"/>
            </w:pPr>
            <w:r>
              <w:t>45</w:t>
            </w:r>
            <w:r w:rsidR="00AC0308">
              <w:t xml:space="preserve"> (56%)</w:t>
            </w:r>
          </w:p>
        </w:tc>
        <w:tc>
          <w:tcPr>
            <w:tcW w:w="766" w:type="pct"/>
          </w:tcPr>
          <w:p w14:paraId="063454FE" w14:textId="5DD1B581" w:rsidR="00FC788F" w:rsidRDefault="00FC788F" w:rsidP="00AC2146">
            <w:pPr>
              <w:pStyle w:val="MDPI42tablebody"/>
            </w:pPr>
            <w:r>
              <w:t>12</w:t>
            </w:r>
            <w:r w:rsidR="00B23121">
              <w:t xml:space="preserve"> (33%)</w:t>
            </w:r>
          </w:p>
        </w:tc>
        <w:tc>
          <w:tcPr>
            <w:tcW w:w="824" w:type="pct"/>
          </w:tcPr>
          <w:p w14:paraId="20AD4B0C" w14:textId="2D1FD3BD" w:rsidR="00FC788F" w:rsidRDefault="00FC788F" w:rsidP="00AC2146">
            <w:pPr>
              <w:pStyle w:val="MDPI42tablebody"/>
            </w:pPr>
            <w:r>
              <w:t>43</w:t>
            </w:r>
            <w:r w:rsidR="000A4749">
              <w:t xml:space="preserve"> (35%)</w:t>
            </w:r>
          </w:p>
        </w:tc>
        <w:tc>
          <w:tcPr>
            <w:tcW w:w="824" w:type="pct"/>
          </w:tcPr>
          <w:p w14:paraId="3324DCBC" w14:textId="49EC924D" w:rsidR="00FC788F" w:rsidRDefault="00FC788F" w:rsidP="00AC2146">
            <w:pPr>
              <w:pStyle w:val="MDPI42tablebody"/>
            </w:pPr>
            <w:r>
              <w:t>4</w:t>
            </w:r>
            <w:r w:rsidR="004C6327">
              <w:t xml:space="preserve"> (23%)</w:t>
            </w:r>
          </w:p>
        </w:tc>
        <w:tc>
          <w:tcPr>
            <w:tcW w:w="823" w:type="pct"/>
          </w:tcPr>
          <w:p w14:paraId="2834D5D1" w14:textId="2B24E2D2" w:rsidR="00FC788F" w:rsidRDefault="00FC788F" w:rsidP="00AC2146">
            <w:pPr>
              <w:pStyle w:val="MDPI42tablebody"/>
            </w:pPr>
            <w:r>
              <w:t>9</w:t>
            </w:r>
            <w:r w:rsidR="00EA529D">
              <w:t xml:space="preserve"> (50%)</w:t>
            </w:r>
          </w:p>
        </w:tc>
      </w:tr>
      <w:tr w:rsidR="00FC788F" w:rsidRPr="006E4B9E" w14:paraId="4E4033E1" w14:textId="77777777" w:rsidTr="0049784C">
        <w:trPr>
          <w:jc w:val="center"/>
        </w:trPr>
        <w:tc>
          <w:tcPr>
            <w:tcW w:w="963" w:type="pct"/>
            <w:shd w:val="clear" w:color="auto" w:fill="auto"/>
          </w:tcPr>
          <w:p w14:paraId="014F26B0" w14:textId="77777777" w:rsidR="00FC788F" w:rsidRPr="006C5CBC" w:rsidRDefault="00FC788F" w:rsidP="00AC2146">
            <w:pPr>
              <w:pStyle w:val="MDPI42tablebody"/>
            </w:pPr>
            <w:r>
              <w:t>Farmer</w:t>
            </w:r>
          </w:p>
        </w:tc>
        <w:tc>
          <w:tcPr>
            <w:tcW w:w="801" w:type="pct"/>
            <w:shd w:val="clear" w:color="auto" w:fill="auto"/>
          </w:tcPr>
          <w:p w14:paraId="548BE1A3" w14:textId="58531AB9" w:rsidR="00FC788F" w:rsidRPr="006C5CBC" w:rsidRDefault="00AC0308" w:rsidP="00AC2146">
            <w:pPr>
              <w:pStyle w:val="MDPI42tablebody"/>
            </w:pPr>
            <w:r>
              <w:t>19 (23%)</w:t>
            </w:r>
          </w:p>
        </w:tc>
        <w:tc>
          <w:tcPr>
            <w:tcW w:w="766" w:type="pct"/>
          </w:tcPr>
          <w:p w14:paraId="155C10CC" w14:textId="0FB77CFC" w:rsidR="00FC788F" w:rsidRDefault="00B23121" w:rsidP="00AC2146">
            <w:pPr>
              <w:pStyle w:val="MDPI42tablebody"/>
            </w:pPr>
            <w:r>
              <w:t>17 (47%)</w:t>
            </w:r>
          </w:p>
        </w:tc>
        <w:tc>
          <w:tcPr>
            <w:tcW w:w="824" w:type="pct"/>
          </w:tcPr>
          <w:p w14:paraId="07FD143D" w14:textId="4170C756" w:rsidR="00FC788F" w:rsidRDefault="007C2109" w:rsidP="00AC2146">
            <w:pPr>
              <w:pStyle w:val="MDPI42tablebody"/>
            </w:pPr>
            <w:r>
              <w:t>8</w:t>
            </w:r>
            <w:r w:rsidR="000A4749">
              <w:t xml:space="preserve"> (7%)</w:t>
            </w:r>
          </w:p>
        </w:tc>
        <w:tc>
          <w:tcPr>
            <w:tcW w:w="824" w:type="pct"/>
          </w:tcPr>
          <w:p w14:paraId="12FE2F7F" w14:textId="0D13C938" w:rsidR="00FC788F" w:rsidRDefault="00FC788F" w:rsidP="00AC2146">
            <w:pPr>
              <w:pStyle w:val="MDPI42tablebody"/>
            </w:pPr>
            <w:r>
              <w:t>8</w:t>
            </w:r>
            <w:r w:rsidR="004C6327">
              <w:t xml:space="preserve"> (15%)</w:t>
            </w:r>
          </w:p>
        </w:tc>
        <w:tc>
          <w:tcPr>
            <w:tcW w:w="823" w:type="pct"/>
          </w:tcPr>
          <w:p w14:paraId="3C70CB9E" w14:textId="48504BDF" w:rsidR="00FC788F" w:rsidRDefault="00FC788F" w:rsidP="00AC2146">
            <w:pPr>
              <w:pStyle w:val="MDPI42tablebody"/>
            </w:pPr>
            <w:r>
              <w:t>5</w:t>
            </w:r>
            <w:r w:rsidR="00EA529D">
              <w:t xml:space="preserve"> (28%)</w:t>
            </w:r>
          </w:p>
        </w:tc>
      </w:tr>
      <w:tr w:rsidR="00FC788F" w:rsidRPr="006E4B9E" w14:paraId="28624540" w14:textId="77777777" w:rsidTr="0049784C">
        <w:trPr>
          <w:jc w:val="center"/>
        </w:trPr>
        <w:tc>
          <w:tcPr>
            <w:tcW w:w="963" w:type="pct"/>
            <w:shd w:val="clear" w:color="auto" w:fill="auto"/>
          </w:tcPr>
          <w:p w14:paraId="10132385" w14:textId="77777777" w:rsidR="00FC788F" w:rsidRPr="006C5CBC" w:rsidRDefault="00FC788F" w:rsidP="00AC2146">
            <w:pPr>
              <w:pStyle w:val="MDPI42tablebody"/>
            </w:pPr>
            <w:r>
              <w:t>Contract farmer</w:t>
            </w:r>
          </w:p>
        </w:tc>
        <w:tc>
          <w:tcPr>
            <w:tcW w:w="801" w:type="pct"/>
            <w:shd w:val="clear" w:color="auto" w:fill="auto"/>
          </w:tcPr>
          <w:p w14:paraId="4946648E" w14:textId="77777777" w:rsidR="00FC788F" w:rsidRDefault="00FC788F" w:rsidP="00AC2146">
            <w:pPr>
              <w:pStyle w:val="MDPI42tablebody"/>
            </w:pPr>
            <w:r>
              <w:t>0</w:t>
            </w:r>
          </w:p>
        </w:tc>
        <w:tc>
          <w:tcPr>
            <w:tcW w:w="766" w:type="pct"/>
          </w:tcPr>
          <w:p w14:paraId="2C8C811E" w14:textId="77777777" w:rsidR="00FC788F" w:rsidRDefault="00FC788F" w:rsidP="00AC2146">
            <w:pPr>
              <w:pStyle w:val="MDPI42tablebody"/>
            </w:pPr>
            <w:r>
              <w:t>0</w:t>
            </w:r>
          </w:p>
        </w:tc>
        <w:tc>
          <w:tcPr>
            <w:tcW w:w="824" w:type="pct"/>
          </w:tcPr>
          <w:p w14:paraId="25421419" w14:textId="77777777" w:rsidR="00FC788F" w:rsidRDefault="00FC788F" w:rsidP="00AC2146">
            <w:pPr>
              <w:pStyle w:val="MDPI42tablebody"/>
            </w:pPr>
            <w:r>
              <w:t>0</w:t>
            </w:r>
          </w:p>
        </w:tc>
        <w:tc>
          <w:tcPr>
            <w:tcW w:w="824" w:type="pct"/>
          </w:tcPr>
          <w:p w14:paraId="7309BF66" w14:textId="77777777" w:rsidR="00FC788F" w:rsidRDefault="00FC788F" w:rsidP="00AC2146">
            <w:pPr>
              <w:pStyle w:val="MDPI42tablebody"/>
            </w:pPr>
            <w:r>
              <w:t>0</w:t>
            </w:r>
          </w:p>
        </w:tc>
        <w:tc>
          <w:tcPr>
            <w:tcW w:w="823" w:type="pct"/>
          </w:tcPr>
          <w:p w14:paraId="58008E5C" w14:textId="7C810BE2" w:rsidR="00FC788F" w:rsidRDefault="00FC788F" w:rsidP="00AC2146">
            <w:pPr>
              <w:pStyle w:val="MDPI42tablebody"/>
            </w:pPr>
            <w:r>
              <w:t>2</w:t>
            </w:r>
            <w:r w:rsidR="00EA529D">
              <w:t xml:space="preserve"> (11%)</w:t>
            </w:r>
          </w:p>
        </w:tc>
      </w:tr>
      <w:tr w:rsidR="00FC788F" w:rsidRPr="006E4B9E" w14:paraId="7E679D07" w14:textId="77777777" w:rsidTr="0049784C">
        <w:trPr>
          <w:jc w:val="center"/>
        </w:trPr>
        <w:tc>
          <w:tcPr>
            <w:tcW w:w="963" w:type="pct"/>
            <w:shd w:val="clear" w:color="auto" w:fill="auto"/>
          </w:tcPr>
          <w:p w14:paraId="5D077C51" w14:textId="77777777" w:rsidR="00FC788F" w:rsidRPr="006C5CBC" w:rsidRDefault="00FC788F" w:rsidP="00AC2146">
            <w:pPr>
              <w:pStyle w:val="MDPI42tablebody"/>
            </w:pPr>
            <w:r>
              <w:lastRenderedPageBreak/>
              <w:t>Technician</w:t>
            </w:r>
          </w:p>
        </w:tc>
        <w:tc>
          <w:tcPr>
            <w:tcW w:w="801" w:type="pct"/>
            <w:shd w:val="clear" w:color="auto" w:fill="auto"/>
          </w:tcPr>
          <w:p w14:paraId="033927FD" w14:textId="3E18DAFA" w:rsidR="00FC788F" w:rsidRPr="006C5CBC" w:rsidRDefault="00AC0308" w:rsidP="00AC2146">
            <w:pPr>
              <w:pStyle w:val="MDPI42tablebody"/>
            </w:pPr>
            <w:r>
              <w:t>17 (21%)</w:t>
            </w:r>
          </w:p>
        </w:tc>
        <w:tc>
          <w:tcPr>
            <w:tcW w:w="766" w:type="pct"/>
          </w:tcPr>
          <w:p w14:paraId="42BFD25A" w14:textId="15B8C959" w:rsidR="00FC788F" w:rsidRDefault="00B23121" w:rsidP="00AC2146">
            <w:pPr>
              <w:pStyle w:val="MDPI42tablebody"/>
            </w:pPr>
            <w:r>
              <w:t>7 (19%)</w:t>
            </w:r>
          </w:p>
        </w:tc>
        <w:tc>
          <w:tcPr>
            <w:tcW w:w="824" w:type="pct"/>
          </w:tcPr>
          <w:p w14:paraId="53F59E70" w14:textId="5117B7C2" w:rsidR="00FC788F" w:rsidRDefault="007C2109" w:rsidP="00AC2146">
            <w:pPr>
              <w:pStyle w:val="MDPI42tablebody"/>
            </w:pPr>
            <w:r>
              <w:t>14</w:t>
            </w:r>
            <w:r w:rsidR="000A4749">
              <w:t xml:space="preserve"> (11%)</w:t>
            </w:r>
          </w:p>
        </w:tc>
        <w:tc>
          <w:tcPr>
            <w:tcW w:w="824" w:type="pct"/>
          </w:tcPr>
          <w:p w14:paraId="10CC1412" w14:textId="042B266C" w:rsidR="00FC788F" w:rsidRDefault="004C6327" w:rsidP="00AC2146">
            <w:pPr>
              <w:pStyle w:val="MDPI42tablebody"/>
            </w:pPr>
            <w:r>
              <w:t>2 (62%)</w:t>
            </w:r>
          </w:p>
        </w:tc>
        <w:tc>
          <w:tcPr>
            <w:tcW w:w="823" w:type="pct"/>
          </w:tcPr>
          <w:p w14:paraId="002AA0CE" w14:textId="268B3CAD" w:rsidR="00FC788F" w:rsidRDefault="00FC788F" w:rsidP="00AC2146">
            <w:pPr>
              <w:pStyle w:val="MDPI42tablebody"/>
            </w:pPr>
            <w:r>
              <w:t>2</w:t>
            </w:r>
            <w:r w:rsidR="00EA529D">
              <w:t xml:space="preserve"> (11%)</w:t>
            </w:r>
          </w:p>
        </w:tc>
      </w:tr>
      <w:tr w:rsidR="00FC788F" w:rsidRPr="006E4B9E" w14:paraId="37C6D5D8" w14:textId="77777777" w:rsidTr="0049784C">
        <w:trPr>
          <w:jc w:val="center"/>
        </w:trPr>
        <w:tc>
          <w:tcPr>
            <w:tcW w:w="963" w:type="pct"/>
            <w:shd w:val="clear" w:color="auto" w:fill="auto"/>
          </w:tcPr>
          <w:p w14:paraId="68001D76" w14:textId="77777777" w:rsidR="00FC788F" w:rsidRPr="006C5CBC" w:rsidRDefault="00FC788F" w:rsidP="00AC2146">
            <w:pPr>
              <w:pStyle w:val="MDPI42tablebody"/>
            </w:pPr>
            <w:r>
              <w:t>Owner</w:t>
            </w:r>
          </w:p>
        </w:tc>
        <w:tc>
          <w:tcPr>
            <w:tcW w:w="801" w:type="pct"/>
            <w:shd w:val="clear" w:color="auto" w:fill="auto"/>
          </w:tcPr>
          <w:p w14:paraId="6777331F" w14:textId="77777777" w:rsidR="00FC788F" w:rsidRPr="006C5CBC" w:rsidRDefault="00FC788F" w:rsidP="00AC2146">
            <w:pPr>
              <w:pStyle w:val="MDPI42tablebody"/>
            </w:pPr>
            <w:r>
              <w:t>0</w:t>
            </w:r>
          </w:p>
        </w:tc>
        <w:tc>
          <w:tcPr>
            <w:tcW w:w="766" w:type="pct"/>
          </w:tcPr>
          <w:p w14:paraId="62F124BF" w14:textId="77777777" w:rsidR="00FC788F" w:rsidRDefault="00FC788F" w:rsidP="00AC2146">
            <w:pPr>
              <w:pStyle w:val="MDPI42tablebody"/>
            </w:pPr>
            <w:r>
              <w:t>0</w:t>
            </w:r>
          </w:p>
        </w:tc>
        <w:tc>
          <w:tcPr>
            <w:tcW w:w="824" w:type="pct"/>
          </w:tcPr>
          <w:p w14:paraId="581B9039" w14:textId="21E85E65" w:rsidR="00FC788F" w:rsidRDefault="007C2109" w:rsidP="00AC2146">
            <w:pPr>
              <w:pStyle w:val="MDPI42tablebody"/>
            </w:pPr>
            <w:r>
              <w:t>41</w:t>
            </w:r>
            <w:r w:rsidR="000A4749">
              <w:t xml:space="preserve"> (34%)</w:t>
            </w:r>
          </w:p>
        </w:tc>
        <w:tc>
          <w:tcPr>
            <w:tcW w:w="824" w:type="pct"/>
          </w:tcPr>
          <w:p w14:paraId="3478B692" w14:textId="77777777" w:rsidR="00FC788F" w:rsidRDefault="00FC788F" w:rsidP="00AC2146">
            <w:pPr>
              <w:pStyle w:val="MDPI42tablebody"/>
            </w:pPr>
            <w:r>
              <w:t>0</w:t>
            </w:r>
          </w:p>
        </w:tc>
        <w:tc>
          <w:tcPr>
            <w:tcW w:w="823" w:type="pct"/>
          </w:tcPr>
          <w:p w14:paraId="1600CD0B" w14:textId="77777777" w:rsidR="00FC788F" w:rsidRDefault="00FC788F" w:rsidP="00AC2146">
            <w:pPr>
              <w:pStyle w:val="MDPI42tablebody"/>
            </w:pPr>
            <w:r>
              <w:t>0</w:t>
            </w:r>
          </w:p>
        </w:tc>
      </w:tr>
      <w:tr w:rsidR="00FC788F" w:rsidRPr="006E4B9E" w14:paraId="17742DE0" w14:textId="77777777" w:rsidTr="0049784C">
        <w:trPr>
          <w:jc w:val="center"/>
        </w:trPr>
        <w:tc>
          <w:tcPr>
            <w:tcW w:w="963" w:type="pct"/>
            <w:shd w:val="clear" w:color="auto" w:fill="auto"/>
          </w:tcPr>
          <w:p w14:paraId="620697CF" w14:textId="77777777" w:rsidR="00FC788F" w:rsidRPr="006C5CBC" w:rsidRDefault="00FC788F" w:rsidP="00AC2146">
            <w:pPr>
              <w:pStyle w:val="MDPI42tablebody"/>
            </w:pPr>
            <w:r>
              <w:t>Trainer</w:t>
            </w:r>
          </w:p>
        </w:tc>
        <w:tc>
          <w:tcPr>
            <w:tcW w:w="801" w:type="pct"/>
            <w:shd w:val="clear" w:color="auto" w:fill="auto"/>
          </w:tcPr>
          <w:p w14:paraId="31FABFF5" w14:textId="77777777" w:rsidR="00FC788F" w:rsidRPr="006C5CBC" w:rsidRDefault="00FC788F" w:rsidP="00AC2146">
            <w:pPr>
              <w:pStyle w:val="MDPI42tablebody"/>
            </w:pPr>
            <w:r>
              <w:t>0</w:t>
            </w:r>
          </w:p>
        </w:tc>
        <w:tc>
          <w:tcPr>
            <w:tcW w:w="766" w:type="pct"/>
          </w:tcPr>
          <w:p w14:paraId="7BA2F916" w14:textId="77777777" w:rsidR="00FC788F" w:rsidRDefault="00FC788F" w:rsidP="00AC2146">
            <w:pPr>
              <w:pStyle w:val="MDPI42tablebody"/>
            </w:pPr>
            <w:r>
              <w:t>0</w:t>
            </w:r>
          </w:p>
        </w:tc>
        <w:tc>
          <w:tcPr>
            <w:tcW w:w="824" w:type="pct"/>
          </w:tcPr>
          <w:p w14:paraId="363AAE17" w14:textId="53B7C3A5" w:rsidR="00FC788F" w:rsidRDefault="007C2109" w:rsidP="00AC2146">
            <w:pPr>
              <w:pStyle w:val="MDPI42tablebody"/>
            </w:pPr>
            <w:r>
              <w:t>16</w:t>
            </w:r>
            <w:r w:rsidR="000A4749">
              <w:t xml:space="preserve"> (13%)</w:t>
            </w:r>
          </w:p>
        </w:tc>
        <w:tc>
          <w:tcPr>
            <w:tcW w:w="824" w:type="pct"/>
          </w:tcPr>
          <w:p w14:paraId="04356DD1" w14:textId="77777777" w:rsidR="00FC788F" w:rsidRDefault="00FC788F" w:rsidP="00AC2146">
            <w:pPr>
              <w:pStyle w:val="MDPI42tablebody"/>
            </w:pPr>
            <w:r>
              <w:t>0</w:t>
            </w:r>
          </w:p>
        </w:tc>
        <w:tc>
          <w:tcPr>
            <w:tcW w:w="823" w:type="pct"/>
          </w:tcPr>
          <w:p w14:paraId="10C2AD04" w14:textId="77777777" w:rsidR="00FC788F" w:rsidRDefault="00FC788F" w:rsidP="00AC2146">
            <w:pPr>
              <w:pStyle w:val="MDPI42tablebody"/>
            </w:pPr>
            <w:r>
              <w:t>0</w:t>
            </w:r>
          </w:p>
        </w:tc>
      </w:tr>
    </w:tbl>
    <w:p w14:paraId="5F109F6C" w14:textId="77777777" w:rsidR="00FC788F" w:rsidRDefault="00FC788F" w:rsidP="00FC788F">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2C4C2039" w14:textId="77777777" w:rsidR="00FC788F" w:rsidRDefault="00FC788F" w:rsidP="00CF1868">
      <w:pPr>
        <w:pStyle w:val="MDPI31text"/>
        <w:rPr>
          <w:snapToGrid/>
        </w:rPr>
      </w:pPr>
    </w:p>
    <w:p w14:paraId="6B8A6401" w14:textId="116B907F" w:rsidR="006631E7" w:rsidRDefault="00CF1868" w:rsidP="007A2E4A">
      <w:pPr>
        <w:pStyle w:val="MDPI31text"/>
      </w:pPr>
      <w:r w:rsidRPr="00CF1868">
        <w:rPr>
          <w:snapToGrid/>
        </w:rPr>
        <w:t xml:space="preserve">Gender of participants was balanced in all </w:t>
      </w:r>
      <w:r w:rsidRPr="007A2E4A">
        <w:t>species</w:t>
      </w:r>
      <w:ins w:id="129" w:author="francesca" w:date="2019-02-13T14:29:00Z">
        <w:r w:rsidR="00C87D8B">
          <w:t xml:space="preserve"> (Table X)</w:t>
        </w:r>
      </w:ins>
      <w:r w:rsidRPr="00CF1868">
        <w:rPr>
          <w:snapToGrid/>
        </w:rPr>
        <w:t xml:space="preserve">, except for horses (85% women). Most of the participants (77%) aged between 31 and 60 years. </w:t>
      </w:r>
    </w:p>
    <w:p w14:paraId="37D6E042" w14:textId="77777777" w:rsidR="00CF1868" w:rsidRDefault="00CF1868" w:rsidP="00CF1868">
      <w:pPr>
        <w:pStyle w:val="MDPI31text"/>
        <w:rPr>
          <w:ins w:id="130" w:author="Utente" w:date="2019-02-07T15:26:00Z"/>
          <w:snapToGrid/>
        </w:rPr>
      </w:pPr>
    </w:p>
    <w:p w14:paraId="677FED52" w14:textId="77777777" w:rsidR="006631E7" w:rsidRPr="006E4B9E" w:rsidRDefault="006631E7" w:rsidP="006631E7">
      <w:pPr>
        <w:adjustRightInd w:val="0"/>
        <w:snapToGrid w:val="0"/>
        <w:spacing w:before="240" w:after="120" w:line="260" w:lineRule="atLeast"/>
        <w:ind w:left="425" w:right="425"/>
        <w:jc w:val="center"/>
        <w:rPr>
          <w:rFonts w:ascii="Palatino Linotype" w:hAnsi="Palatino Linotype"/>
          <w:sz w:val="18"/>
          <w:szCs w:val="22"/>
          <w:highlight w:val="yellow"/>
          <w:lang w:bidi="en-US"/>
        </w:rPr>
      </w:pPr>
      <w:r w:rsidRPr="006E4B9E">
        <w:rPr>
          <w:rFonts w:ascii="Palatino Linotype" w:hAnsi="Palatino Linotype"/>
          <w:b/>
          <w:sz w:val="18"/>
          <w:szCs w:val="22"/>
          <w:highlight w:val="yellow"/>
          <w:lang w:bidi="en-US"/>
        </w:rPr>
        <w:t>Table xxx.</w:t>
      </w:r>
      <w:r w:rsidRPr="006E4B9E">
        <w:rPr>
          <w:rFonts w:ascii="Palatino Linotype" w:hAnsi="Palatino Linotype"/>
          <w:sz w:val="18"/>
          <w:szCs w:val="22"/>
          <w:highlight w:val="yellow"/>
          <w:lang w:bidi="en-US"/>
        </w:rPr>
        <w:t xml:space="preserve"> This is a table. Tables should be placed in the main text near to the first time they are cited.</w:t>
      </w:r>
    </w:p>
    <w:tbl>
      <w:tblPr>
        <w:tblW w:w="5000" w:type="pct"/>
        <w:jc w:val="center"/>
        <w:tblBorders>
          <w:top w:val="single" w:sz="8" w:space="0" w:color="auto"/>
          <w:bottom w:val="single" w:sz="8" w:space="0" w:color="auto"/>
        </w:tblBorders>
        <w:tblLook w:val="04A0" w:firstRow="1" w:lastRow="0" w:firstColumn="1" w:lastColumn="0" w:noHBand="0" w:noVBand="1"/>
      </w:tblPr>
      <w:tblGrid>
        <w:gridCol w:w="1746"/>
        <w:gridCol w:w="1346"/>
        <w:gridCol w:w="1493"/>
        <w:gridCol w:w="1493"/>
        <w:gridCol w:w="1493"/>
        <w:gridCol w:w="1489"/>
      </w:tblGrid>
      <w:tr w:rsidR="006631E7" w:rsidRPr="006E4B9E" w14:paraId="70EF4899" w14:textId="77777777" w:rsidTr="00FC788F">
        <w:trPr>
          <w:jc w:val="center"/>
        </w:trPr>
        <w:tc>
          <w:tcPr>
            <w:tcW w:w="963" w:type="pct"/>
            <w:tcBorders>
              <w:bottom w:val="single" w:sz="4" w:space="0" w:color="auto"/>
            </w:tcBorders>
            <w:shd w:val="clear" w:color="auto" w:fill="auto"/>
            <w:vAlign w:val="center"/>
          </w:tcPr>
          <w:p w14:paraId="31C03EE1"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p>
        </w:tc>
        <w:tc>
          <w:tcPr>
            <w:tcW w:w="743" w:type="pct"/>
            <w:tcBorders>
              <w:bottom w:val="single" w:sz="4" w:space="0" w:color="auto"/>
            </w:tcBorders>
            <w:shd w:val="clear" w:color="auto" w:fill="auto"/>
            <w:vAlign w:val="center"/>
          </w:tcPr>
          <w:p w14:paraId="3738FA48"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Sheep</w:t>
            </w:r>
          </w:p>
        </w:tc>
        <w:tc>
          <w:tcPr>
            <w:tcW w:w="824" w:type="pct"/>
            <w:tcBorders>
              <w:bottom w:val="single" w:sz="4" w:space="0" w:color="auto"/>
            </w:tcBorders>
          </w:tcPr>
          <w:p w14:paraId="1FE66D02"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Goats</w:t>
            </w:r>
          </w:p>
        </w:tc>
        <w:tc>
          <w:tcPr>
            <w:tcW w:w="824" w:type="pct"/>
            <w:tcBorders>
              <w:bottom w:val="single" w:sz="4" w:space="0" w:color="auto"/>
            </w:tcBorders>
          </w:tcPr>
          <w:p w14:paraId="65F098D3"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Horses</w:t>
            </w:r>
          </w:p>
        </w:tc>
        <w:tc>
          <w:tcPr>
            <w:tcW w:w="824" w:type="pct"/>
            <w:tcBorders>
              <w:bottom w:val="single" w:sz="4" w:space="0" w:color="auto"/>
            </w:tcBorders>
          </w:tcPr>
          <w:p w14:paraId="5A23D235" w14:textId="77777777" w:rsidR="006631E7" w:rsidRPr="006C5CBC"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Donkeys</w:t>
            </w:r>
          </w:p>
        </w:tc>
        <w:tc>
          <w:tcPr>
            <w:tcW w:w="823" w:type="pct"/>
            <w:tcBorders>
              <w:bottom w:val="single" w:sz="4" w:space="0" w:color="auto"/>
            </w:tcBorders>
          </w:tcPr>
          <w:p w14:paraId="2B442940" w14:textId="77777777" w:rsidR="006631E7" w:rsidRDefault="006631E7" w:rsidP="00AC2146">
            <w:pPr>
              <w:adjustRightInd w:val="0"/>
              <w:snapToGrid w:val="0"/>
              <w:spacing w:line="240" w:lineRule="auto"/>
              <w:jc w:val="center"/>
              <w:rPr>
                <w:rFonts w:ascii="Palatino Linotype" w:hAnsi="Palatino Linotype"/>
                <w:b/>
                <w:noProof/>
                <w:snapToGrid w:val="0"/>
                <w:sz w:val="20"/>
                <w:lang w:bidi="en-US"/>
              </w:rPr>
            </w:pPr>
            <w:r>
              <w:rPr>
                <w:rFonts w:ascii="Palatino Linotype" w:hAnsi="Palatino Linotype"/>
                <w:b/>
                <w:noProof/>
                <w:snapToGrid w:val="0"/>
                <w:sz w:val="20"/>
                <w:lang w:bidi="en-US"/>
              </w:rPr>
              <w:t>Turkeys</w:t>
            </w:r>
          </w:p>
        </w:tc>
      </w:tr>
      <w:tr w:rsidR="006631E7" w:rsidRPr="006E4B9E" w14:paraId="7D6A45F2" w14:textId="77777777" w:rsidTr="00FC788F">
        <w:trPr>
          <w:jc w:val="center"/>
        </w:trPr>
        <w:tc>
          <w:tcPr>
            <w:tcW w:w="963" w:type="pct"/>
            <w:shd w:val="clear" w:color="auto" w:fill="auto"/>
          </w:tcPr>
          <w:p w14:paraId="26C1194F" w14:textId="025A2D17" w:rsidR="006631E7" w:rsidRPr="006C5CBC" w:rsidRDefault="00FC788F" w:rsidP="00AC2146">
            <w:pPr>
              <w:pStyle w:val="MDPI42tablebody"/>
            </w:pPr>
            <w:r>
              <w:t>Male</w:t>
            </w:r>
          </w:p>
        </w:tc>
        <w:tc>
          <w:tcPr>
            <w:tcW w:w="743" w:type="pct"/>
            <w:shd w:val="clear" w:color="auto" w:fill="auto"/>
          </w:tcPr>
          <w:p w14:paraId="58F4ABC3" w14:textId="0F11AE3A" w:rsidR="006631E7" w:rsidRPr="006C5CBC" w:rsidRDefault="00FC788F" w:rsidP="00AC2146">
            <w:pPr>
              <w:pStyle w:val="MDPI42tablebody"/>
            </w:pPr>
            <w:r>
              <w:t>49</w:t>
            </w:r>
            <w:r w:rsidR="00BB2038">
              <w:t xml:space="preserve"> (60%)</w:t>
            </w:r>
          </w:p>
        </w:tc>
        <w:tc>
          <w:tcPr>
            <w:tcW w:w="824" w:type="pct"/>
          </w:tcPr>
          <w:p w14:paraId="3D6E3D4B" w14:textId="167FF263" w:rsidR="006631E7" w:rsidRDefault="00FC788F" w:rsidP="00AC2146">
            <w:pPr>
              <w:pStyle w:val="MDPI42tablebody"/>
            </w:pPr>
            <w:r>
              <w:t>21</w:t>
            </w:r>
            <w:r w:rsidR="00BB2038">
              <w:t xml:space="preserve"> </w:t>
            </w:r>
            <w:r w:rsidR="00023B2B">
              <w:t>(58%)</w:t>
            </w:r>
          </w:p>
        </w:tc>
        <w:tc>
          <w:tcPr>
            <w:tcW w:w="824" w:type="pct"/>
          </w:tcPr>
          <w:p w14:paraId="49323DD6" w14:textId="274D66DE" w:rsidR="006631E7" w:rsidRDefault="00FC788F" w:rsidP="00AC2146">
            <w:pPr>
              <w:pStyle w:val="MDPI42tablebody"/>
            </w:pPr>
            <w:r>
              <w:t>18</w:t>
            </w:r>
            <w:r w:rsidR="00AC0308">
              <w:t xml:space="preserve"> (15%)</w:t>
            </w:r>
          </w:p>
        </w:tc>
        <w:tc>
          <w:tcPr>
            <w:tcW w:w="824" w:type="pct"/>
          </w:tcPr>
          <w:p w14:paraId="277B218C" w14:textId="69EE9493" w:rsidR="006631E7" w:rsidRDefault="000A4749" w:rsidP="00AC2146">
            <w:pPr>
              <w:pStyle w:val="MDPI42tablebody"/>
            </w:pPr>
            <w:r>
              <w:t>4 (31%)</w:t>
            </w:r>
          </w:p>
        </w:tc>
        <w:tc>
          <w:tcPr>
            <w:tcW w:w="823" w:type="pct"/>
          </w:tcPr>
          <w:p w14:paraId="39C2B36E" w14:textId="109B25DA" w:rsidR="006631E7" w:rsidRDefault="00FC788F" w:rsidP="00AC2146">
            <w:pPr>
              <w:pStyle w:val="MDPI42tablebody"/>
            </w:pPr>
            <w:r>
              <w:t>10</w:t>
            </w:r>
            <w:r w:rsidR="00EA529D">
              <w:t xml:space="preserve"> (56%)</w:t>
            </w:r>
          </w:p>
        </w:tc>
      </w:tr>
      <w:tr w:rsidR="006631E7" w:rsidRPr="006E4B9E" w14:paraId="132721F4" w14:textId="77777777" w:rsidTr="00FC788F">
        <w:trPr>
          <w:jc w:val="center"/>
        </w:trPr>
        <w:tc>
          <w:tcPr>
            <w:tcW w:w="963" w:type="pct"/>
            <w:shd w:val="clear" w:color="auto" w:fill="auto"/>
          </w:tcPr>
          <w:p w14:paraId="710A3D96" w14:textId="0C014880" w:rsidR="006631E7" w:rsidRPr="006C5CBC" w:rsidRDefault="00FC788F" w:rsidP="00AC2146">
            <w:pPr>
              <w:pStyle w:val="MDPI42tablebody"/>
            </w:pPr>
            <w:r>
              <w:t>Female</w:t>
            </w:r>
          </w:p>
        </w:tc>
        <w:tc>
          <w:tcPr>
            <w:tcW w:w="743" w:type="pct"/>
            <w:shd w:val="clear" w:color="auto" w:fill="auto"/>
          </w:tcPr>
          <w:p w14:paraId="30E99A41" w14:textId="5DD05141" w:rsidR="006631E7" w:rsidRPr="006C5CBC" w:rsidRDefault="00FC788F" w:rsidP="00AC2146">
            <w:pPr>
              <w:pStyle w:val="MDPI42tablebody"/>
            </w:pPr>
            <w:r>
              <w:t>32</w:t>
            </w:r>
            <w:r w:rsidR="00BB2038">
              <w:t xml:space="preserve"> (40%)</w:t>
            </w:r>
          </w:p>
        </w:tc>
        <w:tc>
          <w:tcPr>
            <w:tcW w:w="824" w:type="pct"/>
          </w:tcPr>
          <w:p w14:paraId="0CCF85B6" w14:textId="55139F2D" w:rsidR="006631E7" w:rsidRDefault="00FC788F" w:rsidP="00AC2146">
            <w:pPr>
              <w:pStyle w:val="MDPI42tablebody"/>
            </w:pPr>
            <w:r>
              <w:t>15</w:t>
            </w:r>
            <w:r w:rsidR="00023B2B">
              <w:t xml:space="preserve"> (42%)</w:t>
            </w:r>
          </w:p>
        </w:tc>
        <w:tc>
          <w:tcPr>
            <w:tcW w:w="824" w:type="pct"/>
          </w:tcPr>
          <w:p w14:paraId="10493F48" w14:textId="5FB4AD7F" w:rsidR="006631E7" w:rsidRDefault="00FC788F" w:rsidP="00AC2146">
            <w:pPr>
              <w:pStyle w:val="MDPI42tablebody"/>
            </w:pPr>
            <w:r>
              <w:t>105</w:t>
            </w:r>
            <w:r w:rsidR="00AC0308">
              <w:t xml:space="preserve"> (85%)</w:t>
            </w:r>
          </w:p>
        </w:tc>
        <w:tc>
          <w:tcPr>
            <w:tcW w:w="824" w:type="pct"/>
          </w:tcPr>
          <w:p w14:paraId="650D6E6B" w14:textId="31B9053A" w:rsidR="006631E7" w:rsidRDefault="000A4749" w:rsidP="00AC2146">
            <w:pPr>
              <w:pStyle w:val="MDPI42tablebody"/>
            </w:pPr>
            <w:r>
              <w:t>9 (69%)</w:t>
            </w:r>
          </w:p>
        </w:tc>
        <w:tc>
          <w:tcPr>
            <w:tcW w:w="823" w:type="pct"/>
          </w:tcPr>
          <w:p w14:paraId="4F51E0BA" w14:textId="66E91A70" w:rsidR="006631E7" w:rsidRDefault="00FC788F" w:rsidP="00EA529D">
            <w:pPr>
              <w:pStyle w:val="MDPI42tablebody"/>
            </w:pPr>
            <w:r>
              <w:t>8</w:t>
            </w:r>
            <w:r w:rsidR="00EA529D">
              <w:t xml:space="preserve"> (44%)</w:t>
            </w:r>
          </w:p>
        </w:tc>
      </w:tr>
    </w:tbl>
    <w:p w14:paraId="5A388D3D" w14:textId="77777777" w:rsidR="006631E7" w:rsidRPr="00CF1868" w:rsidRDefault="006631E7" w:rsidP="006631E7">
      <w:pPr>
        <w:adjustRightInd w:val="0"/>
        <w:snapToGrid w:val="0"/>
        <w:spacing w:after="240" w:line="260" w:lineRule="atLeast"/>
        <w:jc w:val="center"/>
        <w:rPr>
          <w:rFonts w:ascii="Palatino Linotype" w:hAnsi="Palatino Linotype"/>
          <w:sz w:val="18"/>
          <w:szCs w:val="22"/>
          <w:lang w:bidi="en-US"/>
        </w:rPr>
      </w:pPr>
      <w:r w:rsidRPr="006E4B9E">
        <w:rPr>
          <w:rFonts w:ascii="Palatino Linotype" w:hAnsi="Palatino Linotype"/>
          <w:sz w:val="18"/>
          <w:szCs w:val="22"/>
          <w:highlight w:val="yellow"/>
          <w:vertAlign w:val="superscript"/>
          <w:lang w:bidi="en-US"/>
        </w:rPr>
        <w:t>1</w:t>
      </w:r>
      <w:r w:rsidRPr="006E4B9E">
        <w:rPr>
          <w:rFonts w:ascii="Palatino Linotype" w:hAnsi="Palatino Linotype"/>
          <w:sz w:val="18"/>
          <w:szCs w:val="22"/>
          <w:highlight w:val="yellow"/>
          <w:lang w:bidi="en-US"/>
        </w:rPr>
        <w:t xml:space="preserve"> Tables may have a footer.</w:t>
      </w:r>
    </w:p>
    <w:p w14:paraId="066AF5FD" w14:textId="780137F6" w:rsidR="00810D97" w:rsidRDefault="00810D97" w:rsidP="00810D97">
      <w:pPr>
        <w:pStyle w:val="MDPI22heading2"/>
        <w:rPr>
          <w:snapToGrid/>
        </w:rPr>
      </w:pPr>
      <w:r>
        <w:rPr>
          <w:snapToGrid/>
        </w:rPr>
        <w:t xml:space="preserve">3.1 </w:t>
      </w:r>
      <w:r w:rsidRPr="00810D97">
        <w:rPr>
          <w:snapToGrid/>
        </w:rPr>
        <w:t xml:space="preserve">In your opinion, </w:t>
      </w:r>
      <w:r>
        <w:rPr>
          <w:snapToGrid/>
        </w:rPr>
        <w:t>w</w:t>
      </w:r>
      <w:r w:rsidRPr="00810D97">
        <w:rPr>
          <w:snapToGrid/>
        </w:rPr>
        <w:t>hat do animal need to be good, healthy and productive?</w:t>
      </w:r>
    </w:p>
    <w:p w14:paraId="37AD4BA4" w14:textId="79BE1858" w:rsidR="009A2307" w:rsidRDefault="009A2307" w:rsidP="007A2E4A">
      <w:pPr>
        <w:pStyle w:val="MDPI31text"/>
        <w:rPr>
          <w:snapToGrid/>
        </w:rPr>
      </w:pPr>
      <w:r w:rsidRPr="009A2307">
        <w:rPr>
          <w:snapToGrid/>
        </w:rPr>
        <w:t>To describe welfare requirements, the words “</w:t>
      </w:r>
      <w:r>
        <w:rPr>
          <w:snapToGrid/>
        </w:rPr>
        <w:t>food</w:t>
      </w:r>
      <w:r w:rsidRPr="009A2307">
        <w:rPr>
          <w:snapToGrid/>
        </w:rPr>
        <w:t>” and “</w:t>
      </w:r>
      <w:r>
        <w:rPr>
          <w:snapToGrid/>
        </w:rPr>
        <w:t>water</w:t>
      </w:r>
      <w:r w:rsidRPr="009A2307">
        <w:rPr>
          <w:snapToGrid/>
        </w:rPr>
        <w:t xml:space="preserve">” </w:t>
      </w:r>
      <w:r>
        <w:rPr>
          <w:snapToGrid/>
        </w:rPr>
        <w:t>were</w:t>
      </w:r>
      <w:r w:rsidRPr="009A2307">
        <w:rPr>
          <w:snapToGrid/>
        </w:rPr>
        <w:t xml:space="preserve"> the most frequently used (</w:t>
      </w:r>
      <w:r>
        <w:rPr>
          <w:snapToGrid/>
        </w:rPr>
        <w:t>68</w:t>
      </w:r>
      <w:r w:rsidRPr="009A2307">
        <w:rPr>
          <w:snapToGrid/>
        </w:rPr>
        <w:t xml:space="preserve"> and </w:t>
      </w:r>
      <w:r>
        <w:rPr>
          <w:snapToGrid/>
        </w:rPr>
        <w:t>40</w:t>
      </w:r>
      <w:r w:rsidRPr="009A2307">
        <w:rPr>
          <w:snapToGrid/>
        </w:rPr>
        <w:t xml:space="preserve"> times, respectively)</w:t>
      </w:r>
      <w:r>
        <w:rPr>
          <w:snapToGrid/>
        </w:rPr>
        <w:t>, meaning that</w:t>
      </w:r>
      <w:r w:rsidRPr="009A2307">
        <w:rPr>
          <w:snapToGrid/>
        </w:rPr>
        <w:t xml:space="preserve"> participants considered the welfare principle Good Feeding as the most relevant</w:t>
      </w:r>
      <w:r>
        <w:rPr>
          <w:snapToGrid/>
        </w:rPr>
        <w:t xml:space="preserve"> for horses</w:t>
      </w:r>
      <w:r w:rsidRPr="009A2307">
        <w:rPr>
          <w:snapToGrid/>
        </w:rPr>
        <w:t xml:space="preserve">. As for the principle Good Housing, </w:t>
      </w:r>
      <w:r>
        <w:rPr>
          <w:snapToGrid/>
        </w:rPr>
        <w:t>“</w:t>
      </w:r>
      <w:r w:rsidRPr="009A2307">
        <w:rPr>
          <w:snapToGrid/>
        </w:rPr>
        <w:t>shelter</w:t>
      </w:r>
      <w:r>
        <w:rPr>
          <w:snapToGrid/>
        </w:rPr>
        <w:t>”</w:t>
      </w:r>
      <w:r w:rsidRPr="009A2307">
        <w:rPr>
          <w:snapToGrid/>
        </w:rPr>
        <w:t xml:space="preserve"> </w:t>
      </w:r>
      <w:r>
        <w:rPr>
          <w:snapToGrid/>
        </w:rPr>
        <w:t xml:space="preserve">and “exercise” </w:t>
      </w:r>
      <w:r w:rsidRPr="009A2307">
        <w:rPr>
          <w:snapToGrid/>
        </w:rPr>
        <w:t>appear</w:t>
      </w:r>
      <w:r>
        <w:rPr>
          <w:snapToGrid/>
        </w:rPr>
        <w:t>ed</w:t>
      </w:r>
      <w:r w:rsidRPr="009A2307">
        <w:rPr>
          <w:snapToGrid/>
        </w:rPr>
        <w:t xml:space="preserve"> of primary importance (31</w:t>
      </w:r>
      <w:r>
        <w:rPr>
          <w:snapToGrid/>
        </w:rPr>
        <w:t xml:space="preserve"> and 29 times, respectively</w:t>
      </w:r>
      <w:r w:rsidRPr="009A2307">
        <w:rPr>
          <w:snapToGrid/>
        </w:rPr>
        <w:t>)</w:t>
      </w:r>
      <w:r>
        <w:rPr>
          <w:snapToGrid/>
        </w:rPr>
        <w:t>, together with</w:t>
      </w:r>
      <w:r w:rsidRPr="009A2307">
        <w:rPr>
          <w:snapToGrid/>
        </w:rPr>
        <w:t xml:space="preserve"> the presence of </w:t>
      </w:r>
      <w:r>
        <w:rPr>
          <w:snapToGrid/>
        </w:rPr>
        <w:t>“</w:t>
      </w:r>
      <w:r w:rsidRPr="009A2307">
        <w:rPr>
          <w:snapToGrid/>
        </w:rPr>
        <w:t>pasture</w:t>
      </w:r>
      <w:r>
        <w:rPr>
          <w:snapToGrid/>
        </w:rPr>
        <w:t>”, mentioned</w:t>
      </w:r>
      <w:r w:rsidRPr="009A2307">
        <w:rPr>
          <w:snapToGrid/>
        </w:rPr>
        <w:t xml:space="preserve"> 18 times</w:t>
      </w:r>
      <w:r>
        <w:rPr>
          <w:snapToGrid/>
        </w:rPr>
        <w:t>.</w:t>
      </w:r>
      <w:r w:rsidRPr="009A2307">
        <w:rPr>
          <w:snapToGrid/>
        </w:rPr>
        <w:t xml:space="preserve"> The principle Good Health was linked to “care” (24) and “health” (20). To describe the principle Appropriate Behaviour, respondents used the words “</w:t>
      </w:r>
      <w:r>
        <w:rPr>
          <w:snapToGrid/>
        </w:rPr>
        <w:t xml:space="preserve">proper </w:t>
      </w:r>
      <w:r w:rsidRPr="009A2307">
        <w:rPr>
          <w:snapToGrid/>
        </w:rPr>
        <w:t xml:space="preserve">training” (23) and “company”, mentioned only 16 times. </w:t>
      </w:r>
    </w:p>
    <w:p w14:paraId="0CB8E999" w14:textId="77777777" w:rsidR="00C64044" w:rsidRDefault="00C64044" w:rsidP="007A2E4A">
      <w:pPr>
        <w:pStyle w:val="MDPI31text"/>
        <w:rPr>
          <w:snapToGrid/>
        </w:rPr>
      </w:pPr>
    </w:p>
    <w:p w14:paraId="2EFFB7CF" w14:textId="0D099D5B" w:rsidR="00C64044" w:rsidRDefault="00A20C59" w:rsidP="00C64044">
      <w:pPr>
        <w:pStyle w:val="MDPI31text"/>
        <w:jc w:val="center"/>
        <w:rPr>
          <w:snapToGrid/>
        </w:rPr>
      </w:pPr>
      <w:r>
        <w:rPr>
          <w:noProof/>
          <w:snapToGrid/>
          <w:lang w:val="it-IT" w:eastAsia="it-IT" w:bidi="ar-SA"/>
        </w:rPr>
        <w:lastRenderedPageBreak/>
        <w:drawing>
          <wp:inline distT="0" distB="0" distL="0" distR="0" wp14:anchorId="55239D6C" wp14:editId="081B4686">
            <wp:extent cx="5891620" cy="8191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4766" cy="8195874"/>
                    </a:xfrm>
                    <a:prstGeom prst="rect">
                      <a:avLst/>
                    </a:prstGeom>
                    <a:noFill/>
                  </pic:spPr>
                </pic:pic>
              </a:graphicData>
            </a:graphic>
          </wp:inline>
        </w:drawing>
      </w:r>
    </w:p>
    <w:p w14:paraId="68EE9BF5" w14:textId="2428A9E6" w:rsidR="00C64044" w:rsidRDefault="00C64044" w:rsidP="00C64044">
      <w:pPr>
        <w:pStyle w:val="MDPI51figurecaption"/>
      </w:pPr>
      <w:r w:rsidRPr="00CC1401">
        <w:rPr>
          <w:b/>
          <w:highlight w:val="green"/>
        </w:rPr>
        <w:t xml:space="preserve">Figure </w:t>
      </w:r>
      <w:r w:rsidR="00143A64">
        <w:rPr>
          <w:b/>
          <w:highlight w:val="green"/>
        </w:rPr>
        <w:t>xx</w:t>
      </w:r>
      <w:r w:rsidRPr="00CC1401">
        <w:rPr>
          <w:b/>
          <w:highlight w:val="green"/>
        </w:rPr>
        <w:t>.</w:t>
      </w:r>
      <w:r w:rsidRPr="00784A04">
        <w:t xml:space="preserve"> </w:t>
      </w:r>
      <w:r>
        <w:t xml:space="preserve">The graph report the frequency of words for </w:t>
      </w:r>
      <w:r w:rsidR="00143A64">
        <w:t>the question “In your opinion, what do horse need to be good, healthy and productive</w:t>
      </w:r>
      <w:r>
        <w:t>?</w:t>
      </w:r>
    </w:p>
    <w:p w14:paraId="34D8D6EA" w14:textId="77777777" w:rsidR="00C64044" w:rsidRDefault="00C64044" w:rsidP="00C64044">
      <w:pPr>
        <w:pStyle w:val="MDPI31text"/>
        <w:jc w:val="center"/>
        <w:rPr>
          <w:snapToGrid/>
        </w:rPr>
      </w:pPr>
    </w:p>
    <w:p w14:paraId="6F7CEBFA" w14:textId="2E5F2C55" w:rsidR="007A2E4A" w:rsidRPr="00BB2984" w:rsidRDefault="00143A64" w:rsidP="00BB2984">
      <w:pPr>
        <w:pStyle w:val="MDPI31text"/>
        <w:rPr>
          <w:snapToGrid/>
        </w:rPr>
      </w:pPr>
      <w:r>
        <w:rPr>
          <w:snapToGrid/>
        </w:rPr>
        <w:lastRenderedPageBreak/>
        <w:t xml:space="preserve">The principle Good Housing appeared to be </w:t>
      </w:r>
      <w:r w:rsidR="002861F0">
        <w:rPr>
          <w:snapToGrid/>
        </w:rPr>
        <w:t>the most important for donkey stakeholders</w:t>
      </w:r>
      <w:r w:rsidR="00C64044" w:rsidRPr="00C64044">
        <w:rPr>
          <w:snapToGrid/>
        </w:rPr>
        <w:t xml:space="preserve">, </w:t>
      </w:r>
      <w:r w:rsidR="002861F0">
        <w:rPr>
          <w:snapToGrid/>
        </w:rPr>
        <w:t xml:space="preserve">the word </w:t>
      </w:r>
      <w:r w:rsidR="00C64044" w:rsidRPr="00C64044">
        <w:rPr>
          <w:snapToGrid/>
        </w:rPr>
        <w:t>“shelter”</w:t>
      </w:r>
      <w:r w:rsidR="002861F0">
        <w:rPr>
          <w:snapToGrid/>
        </w:rPr>
        <w:t xml:space="preserve"> was mentioned 7 times. Then, we found the</w:t>
      </w:r>
      <w:r w:rsidR="002861F0" w:rsidRPr="009A2307">
        <w:rPr>
          <w:snapToGrid/>
        </w:rPr>
        <w:t xml:space="preserve"> words “</w:t>
      </w:r>
      <w:r w:rsidR="002861F0">
        <w:rPr>
          <w:snapToGrid/>
        </w:rPr>
        <w:t>food</w:t>
      </w:r>
      <w:r w:rsidR="002861F0" w:rsidRPr="009A2307">
        <w:rPr>
          <w:snapToGrid/>
        </w:rPr>
        <w:t>”</w:t>
      </w:r>
      <w:r w:rsidR="002861F0">
        <w:rPr>
          <w:snapToGrid/>
        </w:rPr>
        <w:t xml:space="preserve"> (6)</w:t>
      </w:r>
      <w:r w:rsidR="002861F0" w:rsidRPr="009A2307">
        <w:rPr>
          <w:snapToGrid/>
        </w:rPr>
        <w:t xml:space="preserve"> and “</w:t>
      </w:r>
      <w:r w:rsidR="002861F0">
        <w:rPr>
          <w:snapToGrid/>
        </w:rPr>
        <w:t>water</w:t>
      </w:r>
      <w:r w:rsidR="002861F0" w:rsidRPr="009A2307">
        <w:rPr>
          <w:snapToGrid/>
        </w:rPr>
        <w:t xml:space="preserve">” </w:t>
      </w:r>
      <w:r w:rsidR="002861F0">
        <w:rPr>
          <w:snapToGrid/>
        </w:rPr>
        <w:t>(5) linked with the</w:t>
      </w:r>
      <w:r w:rsidR="002861F0" w:rsidRPr="009A2307">
        <w:rPr>
          <w:snapToGrid/>
        </w:rPr>
        <w:t xml:space="preserve"> welfare principle Good Feeding. </w:t>
      </w:r>
      <w:r w:rsidR="002861F0">
        <w:rPr>
          <w:snapToGrid/>
        </w:rPr>
        <w:t>Interestingly, for donkeys the word “deworming” was mentioned twice</w:t>
      </w:r>
      <w:r w:rsidR="00E275D3">
        <w:rPr>
          <w:snapToGrid/>
        </w:rPr>
        <w:t>.</w:t>
      </w:r>
    </w:p>
    <w:p w14:paraId="397ED5B9" w14:textId="07669D10" w:rsidR="00D41FEC" w:rsidRPr="00CF1868" w:rsidRDefault="00D41FEC" w:rsidP="00D41FEC">
      <w:pPr>
        <w:pStyle w:val="MDPI22heading2"/>
        <w:rPr>
          <w:snapToGrid/>
        </w:rPr>
      </w:pPr>
      <w:r>
        <w:rPr>
          <w:snapToGrid/>
        </w:rPr>
        <w:t>3.</w:t>
      </w:r>
      <w:r w:rsidR="00810D97">
        <w:rPr>
          <w:snapToGrid/>
        </w:rPr>
        <w:t>2</w:t>
      </w:r>
      <w:r>
        <w:rPr>
          <w:snapToGrid/>
        </w:rPr>
        <w:t xml:space="preserve"> </w:t>
      </w:r>
      <w:r w:rsidR="00861D5A" w:rsidRPr="00861D5A">
        <w:rPr>
          <w:snapToGrid/>
        </w:rPr>
        <w:t>Looking at your neighbor's horse, what signs would you identify, to evaluate</w:t>
      </w:r>
      <w:r w:rsidR="00861D5A" w:rsidRPr="00861D5A">
        <w:t xml:space="preserve"> </w:t>
      </w:r>
      <w:r w:rsidR="00861D5A" w:rsidRPr="00861D5A">
        <w:rPr>
          <w:snapToGrid/>
        </w:rPr>
        <w:t>accommodation, feeding, health, manifestation of normal and abnormal behaviour</w:t>
      </w:r>
      <w:r w:rsidR="00861D5A">
        <w:rPr>
          <w:snapToGrid/>
        </w:rPr>
        <w:t>?</w:t>
      </w:r>
    </w:p>
    <w:p w14:paraId="2B2F13F0" w14:textId="1F545B8E" w:rsidR="000A1097" w:rsidRDefault="00CC1401" w:rsidP="0011444A">
      <w:pPr>
        <w:pStyle w:val="MDPI31text"/>
      </w:pPr>
      <w:r>
        <w:t>The results of the w</w:t>
      </w:r>
      <w:r w:rsidR="003A1B07" w:rsidRPr="003A1B07">
        <w:t xml:space="preserve">ord </w:t>
      </w:r>
      <w:r>
        <w:t>f</w:t>
      </w:r>
      <w:r w:rsidR="003A1B07" w:rsidRPr="003A1B07">
        <w:t>requency</w:t>
      </w:r>
      <w:r w:rsidR="00AA6353">
        <w:t xml:space="preserve"> analysis </w:t>
      </w:r>
      <w:r w:rsidR="00D41FEC">
        <w:t xml:space="preserve">for horses </w:t>
      </w:r>
      <w:r>
        <w:t xml:space="preserve">are reported </w:t>
      </w:r>
      <w:r w:rsidRPr="000A005C">
        <w:rPr>
          <w:highlight w:val="green"/>
        </w:rPr>
        <w:t xml:space="preserve">in Figure </w:t>
      </w:r>
      <w:r w:rsidR="000A005C" w:rsidRPr="000A005C">
        <w:rPr>
          <w:highlight w:val="green"/>
        </w:rPr>
        <w:t>1</w:t>
      </w:r>
      <w:r>
        <w:t>. The most frequent word used by stakeholder to evaluate the conditions of accommodation</w:t>
      </w:r>
      <w:r w:rsidR="00243802">
        <w:t xml:space="preserve"> (</w:t>
      </w:r>
      <w:r w:rsidR="00243802" w:rsidRPr="006631E7">
        <w:rPr>
          <w:highlight w:val="green"/>
        </w:rPr>
        <w:t>Figure 1 (a)</w:t>
      </w:r>
      <w:r w:rsidR="00243802">
        <w:t>)</w:t>
      </w:r>
      <w:r>
        <w:t xml:space="preserve"> was “clean”, followed by “</w:t>
      </w:r>
      <w:r w:rsidR="00E43973">
        <w:t>bedding</w:t>
      </w:r>
      <w:r>
        <w:t>”</w:t>
      </w:r>
      <w:r w:rsidR="00E43973">
        <w:t>,</w:t>
      </w:r>
      <w:r>
        <w:t xml:space="preserve"> “</w:t>
      </w:r>
      <w:r w:rsidR="00E43973">
        <w:t>box</w:t>
      </w:r>
      <w:r>
        <w:t>”</w:t>
      </w:r>
      <w:r w:rsidR="00E43973">
        <w:t>, “shelter” and “water”</w:t>
      </w:r>
      <w:r>
        <w:t>.</w:t>
      </w:r>
      <w:r w:rsidR="000A1097" w:rsidRPr="000A1097">
        <w:t xml:space="preserve"> </w:t>
      </w:r>
      <w:r w:rsidR="000A1097">
        <w:t xml:space="preserve">The term </w:t>
      </w:r>
      <w:r w:rsidR="0077422E">
        <w:t>“</w:t>
      </w:r>
      <w:r w:rsidR="000A1097">
        <w:t>clean</w:t>
      </w:r>
      <w:r w:rsidR="0077422E">
        <w:t>”</w:t>
      </w:r>
      <w:r w:rsidR="000A1097">
        <w:t xml:space="preserve"> was associated with</w:t>
      </w:r>
      <w:r w:rsidR="0077422E">
        <w:t xml:space="preserve"> the words: “floors” (0.33), “manger” (0.33), “drinkers” (0.32), “walls” (0.32) and “water”</w:t>
      </w:r>
      <w:r w:rsidR="000A1097">
        <w:t xml:space="preserve"> </w:t>
      </w:r>
      <w:r w:rsidR="0077422E">
        <w:t>(0.31).</w:t>
      </w:r>
      <w:r w:rsidR="00E43973">
        <w:t xml:space="preserve"> An example of answer</w:t>
      </w:r>
      <w:ins w:id="131" w:author="francesca" w:date="2019-02-07T12:54:00Z">
        <w:r w:rsidR="001E28A1">
          <w:t xml:space="preserve"> to the question </w:t>
        </w:r>
      </w:ins>
      <w:ins w:id="132" w:author="francesca" w:date="2019-02-07T12:55:00Z">
        <w:r w:rsidR="001E28A1">
          <w:t>“looking at your neighbor</w:t>
        </w:r>
      </w:ins>
      <w:ins w:id="133" w:author="francesca" w:date="2019-02-07T12:56:00Z">
        <w:r w:rsidR="001E28A1">
          <w:t xml:space="preserve">’s horse, </w:t>
        </w:r>
      </w:ins>
      <w:ins w:id="134" w:author="francesca" w:date="2019-02-07T12:55:00Z">
        <w:r w:rsidR="001E28A1" w:rsidRPr="001E28A1">
          <w:t xml:space="preserve">what </w:t>
        </w:r>
      </w:ins>
      <w:ins w:id="135" w:author="francesca" w:date="2019-02-07T12:56:00Z">
        <w:r w:rsidR="001E28A1">
          <w:t>signs would you identify, to identify the condition of accommodation?”</w:t>
        </w:r>
      </w:ins>
      <w:ins w:id="136" w:author="francesca" w:date="2019-02-07T12:57:00Z">
        <w:r w:rsidR="001E28A1">
          <w:t xml:space="preserve"> </w:t>
        </w:r>
      </w:ins>
      <w:r w:rsidR="00E43973">
        <w:t>was: “</w:t>
      </w:r>
      <w:r w:rsidR="0011444A" w:rsidRPr="0011444A">
        <w:t>Presence and cleanliness of bedding, repair and maintenance of buildings, pastures and equipme</w:t>
      </w:r>
      <w:r w:rsidR="0011444A">
        <w:t>nt”.</w:t>
      </w:r>
      <w:r w:rsidR="00243802">
        <w:t xml:space="preserve"> </w:t>
      </w:r>
    </w:p>
    <w:p w14:paraId="14D76386" w14:textId="775BF965" w:rsidR="0062189D" w:rsidRDefault="00C4655E" w:rsidP="0062189D">
      <w:pPr>
        <w:jc w:val="center"/>
        <w:rPr>
          <w:rFonts w:ascii="Palatino Linotype" w:hAnsi="Palatino Linotype"/>
          <w:sz w:val="20"/>
          <w:szCs w:val="22"/>
          <w:lang w:bidi="en-US"/>
        </w:rPr>
      </w:pPr>
      <w:r>
        <w:rPr>
          <w:rFonts w:ascii="Palatino Linotype" w:hAnsi="Palatino Linotype"/>
          <w:noProof/>
          <w:sz w:val="20"/>
          <w:szCs w:val="22"/>
          <w:lang w:val="it-IT" w:eastAsia="it-IT"/>
        </w:rPr>
        <w:lastRenderedPageBreak/>
        <w:drawing>
          <wp:inline distT="0" distB="0" distL="0" distR="0" wp14:anchorId="70537B0A" wp14:editId="1998009B">
            <wp:extent cx="6032500" cy="8754745"/>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0" cy="8754745"/>
                    </a:xfrm>
                    <a:prstGeom prst="rect">
                      <a:avLst/>
                    </a:prstGeom>
                    <a:noFill/>
                    <a:ln>
                      <a:noFill/>
                    </a:ln>
                  </pic:spPr>
                </pic:pic>
              </a:graphicData>
            </a:graphic>
          </wp:inline>
        </w:drawing>
      </w:r>
    </w:p>
    <w:p w14:paraId="34BA4318" w14:textId="355C0F2E" w:rsidR="00CC1401" w:rsidRDefault="00CC1401" w:rsidP="0011444A">
      <w:pPr>
        <w:pStyle w:val="MDPI51figurecaption"/>
      </w:pPr>
      <w:r w:rsidRPr="00CC1401">
        <w:rPr>
          <w:b/>
          <w:highlight w:val="green"/>
        </w:rPr>
        <w:lastRenderedPageBreak/>
        <w:t xml:space="preserve">Figure </w:t>
      </w:r>
      <w:r w:rsidR="000A005C">
        <w:rPr>
          <w:b/>
          <w:highlight w:val="green"/>
        </w:rPr>
        <w:t>1</w:t>
      </w:r>
      <w:r w:rsidRPr="00CC1401">
        <w:rPr>
          <w:b/>
          <w:highlight w:val="green"/>
        </w:rPr>
        <w:t>.</w:t>
      </w:r>
      <w:r w:rsidRPr="00784A04">
        <w:t xml:space="preserve"> </w:t>
      </w:r>
      <w:r>
        <w:t>The graph</w:t>
      </w:r>
      <w:ins w:id="137" w:author="francesca" w:date="2019-02-07T12:57:00Z">
        <w:r w:rsidR="001E28A1">
          <w:t>s</w:t>
        </w:r>
      </w:ins>
      <w:r w:rsidR="00C64044">
        <w:t xml:space="preserve"> report</w:t>
      </w:r>
      <w:r>
        <w:t xml:space="preserve"> the frequency of word</w:t>
      </w:r>
      <w:r w:rsidR="00812B27">
        <w:t>s</w:t>
      </w:r>
      <w:r w:rsidR="0062189D">
        <w:t xml:space="preserve"> </w:t>
      </w:r>
      <w:r w:rsidR="0011444A">
        <w:t xml:space="preserve">for </w:t>
      </w:r>
      <w:r w:rsidR="00C97C6B">
        <w:t>each of the five</w:t>
      </w:r>
      <w:r w:rsidR="0011444A">
        <w:t xml:space="preserve"> questions </w:t>
      </w:r>
      <w:r w:rsidR="0062189D">
        <w:t xml:space="preserve">(a) </w:t>
      </w:r>
      <w:r w:rsidR="0011444A" w:rsidRPr="003A1B07">
        <w:t xml:space="preserve">Looking at your neighbor’s horse, what signs would you identify, to evaluate the conditions of </w:t>
      </w:r>
      <w:r w:rsidR="0011444A">
        <w:t>a</w:t>
      </w:r>
      <w:r w:rsidR="0011444A" w:rsidRPr="003A1B07">
        <w:t>ccommodation</w:t>
      </w:r>
      <w:r w:rsidR="0011444A">
        <w:t xml:space="preserve">? </w:t>
      </w:r>
      <w:r w:rsidR="0062189D">
        <w:t>(b)</w:t>
      </w:r>
      <w:r w:rsidRPr="00784A04">
        <w:t>.</w:t>
      </w:r>
      <w:r w:rsidR="0011444A" w:rsidRPr="0011444A">
        <w:t xml:space="preserve"> </w:t>
      </w:r>
      <w:r w:rsidR="0011444A" w:rsidRPr="003A1B07">
        <w:t>Looking at your neighbor’s horse, what signs would you identify, to evaluate the</w:t>
      </w:r>
      <w:r w:rsidR="0011444A" w:rsidRPr="00800B0C">
        <w:t xml:space="preserve"> </w:t>
      </w:r>
      <w:r w:rsidR="0011444A">
        <w:t xml:space="preserve">feeding conditions? (c) </w:t>
      </w:r>
      <w:r w:rsidR="0011444A" w:rsidRPr="003A1B07">
        <w:t>Looking at your neighbor’s horse, what signs would you identify,</w:t>
      </w:r>
      <w:r w:rsidR="0011444A">
        <w:t xml:space="preserve"> to evaluate health condition? (d) </w:t>
      </w:r>
      <w:r w:rsidR="0011444A" w:rsidRPr="003A1B07">
        <w:t>Looking at your neighbor’s horse, what signs would you identify, to evaluate the</w:t>
      </w:r>
      <w:r w:rsidR="0011444A" w:rsidRPr="00800B0C">
        <w:t xml:space="preserve"> </w:t>
      </w:r>
      <w:r w:rsidR="0011444A">
        <w:t xml:space="preserve">manifestation of normal </w:t>
      </w:r>
      <w:del w:id="138" w:author="francesca" w:date="2019-02-07T13:00:00Z">
        <w:r w:rsidR="0011444A" w:rsidDel="00C4655E">
          <w:delText>behaviour</w:delText>
        </w:r>
      </w:del>
      <w:ins w:id="139" w:author="francesca" w:date="2019-02-07T13:00:00Z">
        <w:r w:rsidR="00C4655E">
          <w:t>behavior</w:t>
        </w:r>
      </w:ins>
      <w:r w:rsidR="0011444A">
        <w:t xml:space="preserve">? (e) </w:t>
      </w:r>
      <w:r w:rsidR="0011444A" w:rsidRPr="003A1B07">
        <w:t>Looking at your neighbor’s horse, what signs would you identify, to evaluate the</w:t>
      </w:r>
      <w:r w:rsidR="0011444A" w:rsidRPr="00800B0C">
        <w:t xml:space="preserve"> </w:t>
      </w:r>
      <w:r w:rsidR="0011444A">
        <w:t xml:space="preserve">manifestation of abnormal </w:t>
      </w:r>
      <w:del w:id="140" w:author="francesca" w:date="2019-02-07T13:00:00Z">
        <w:r w:rsidR="0011444A" w:rsidDel="00C4655E">
          <w:delText>behaviour</w:delText>
        </w:r>
      </w:del>
      <w:ins w:id="141" w:author="francesca" w:date="2019-02-07T13:00:00Z">
        <w:r w:rsidR="00C4655E">
          <w:t>behavior</w:t>
        </w:r>
      </w:ins>
      <w:r w:rsidR="0011444A">
        <w:t>?</w:t>
      </w:r>
    </w:p>
    <w:p w14:paraId="67132D46" w14:textId="06A9D5D6" w:rsidR="00800B0C" w:rsidRDefault="000A005C" w:rsidP="000A005C">
      <w:pPr>
        <w:pStyle w:val="MDPI31text"/>
      </w:pPr>
      <w:r w:rsidRPr="000A005C">
        <w:t>The word</w:t>
      </w:r>
      <w:r w:rsidR="00243802">
        <w:t xml:space="preserve">s </w:t>
      </w:r>
      <w:r w:rsidR="00243802" w:rsidRPr="000A005C">
        <w:t>“</w:t>
      </w:r>
      <w:r w:rsidR="00243802">
        <w:t>roughage</w:t>
      </w:r>
      <w:r w:rsidR="00243802" w:rsidRPr="000A005C">
        <w:t>”, “</w:t>
      </w:r>
      <w:r w:rsidR="00243802">
        <w:t>water</w:t>
      </w:r>
      <w:r w:rsidR="00243802" w:rsidRPr="000A005C">
        <w:t>”, “</w:t>
      </w:r>
      <w:r w:rsidR="00243802">
        <w:t>quality</w:t>
      </w:r>
      <w:r w:rsidR="00243802" w:rsidRPr="000A005C">
        <w:t>” and “</w:t>
      </w:r>
      <w:r w:rsidR="00243802">
        <w:t>clean</w:t>
      </w:r>
      <w:r w:rsidR="00243802" w:rsidRPr="000A005C">
        <w:t>”</w:t>
      </w:r>
      <w:r w:rsidRPr="000A005C">
        <w:t xml:space="preserve"> </w:t>
      </w:r>
      <w:r w:rsidR="00243802">
        <w:t>were used</w:t>
      </w:r>
      <w:r w:rsidRPr="000A005C">
        <w:t xml:space="preserve"> by stakeholder to evaluate the </w:t>
      </w:r>
      <w:r>
        <w:t xml:space="preserve">feeding </w:t>
      </w:r>
      <w:r w:rsidRPr="000A005C">
        <w:t>conditions</w:t>
      </w:r>
      <w:r w:rsidR="00243802">
        <w:t xml:space="preserve"> (</w:t>
      </w:r>
      <w:r w:rsidR="00243802" w:rsidRPr="00243802">
        <w:rPr>
          <w:highlight w:val="green"/>
        </w:rPr>
        <w:t>Figure 1 (b)</w:t>
      </w:r>
      <w:r w:rsidR="00243802">
        <w:t>)</w:t>
      </w:r>
      <w:r w:rsidRPr="000A005C">
        <w:t>. The term “</w:t>
      </w:r>
      <w:r>
        <w:t>roughage</w:t>
      </w:r>
      <w:r w:rsidRPr="000A005C">
        <w:t>” was associated with the words: “</w:t>
      </w:r>
      <w:r>
        <w:t>pasture</w:t>
      </w:r>
      <w:r w:rsidRPr="000A005C">
        <w:t>” (0.</w:t>
      </w:r>
      <w:r>
        <w:t>4</w:t>
      </w:r>
      <w:r w:rsidRPr="000A005C">
        <w:t>3)</w:t>
      </w:r>
      <w:r>
        <w:t xml:space="preserve"> and </w:t>
      </w:r>
      <w:r w:rsidRPr="000A005C">
        <w:t>“</w:t>
      </w:r>
      <w:r>
        <w:t>access</w:t>
      </w:r>
      <w:r w:rsidRPr="000A005C">
        <w:t>” (0.3</w:t>
      </w:r>
      <w:r>
        <w:t>9)</w:t>
      </w:r>
      <w:r w:rsidRPr="000A005C">
        <w:t>. An example of answer</w:t>
      </w:r>
      <w:ins w:id="142" w:author="francesca" w:date="2019-02-07T13:00:00Z">
        <w:r w:rsidR="00C4655E">
          <w:t xml:space="preserve"> to the question “</w:t>
        </w:r>
        <w:r w:rsidR="00C4655E" w:rsidRPr="00C4655E">
          <w:t>Looking at your neighbor’s horse, what signs would you identify, to evaluate the feeding conditions?</w:t>
        </w:r>
        <w:r w:rsidR="00C4655E">
          <w:t>”</w:t>
        </w:r>
      </w:ins>
      <w:r w:rsidRPr="000A005C">
        <w:t xml:space="preserve"> was: “</w:t>
      </w:r>
      <w:r>
        <w:t xml:space="preserve">A lot of roughage. </w:t>
      </w:r>
      <w:r w:rsidRPr="000A005C">
        <w:t>Free a</w:t>
      </w:r>
      <w:r>
        <w:t>cc</w:t>
      </w:r>
      <w:r w:rsidRPr="000A005C">
        <w:t xml:space="preserve">ess to clean hay that is not dusty or </w:t>
      </w:r>
      <w:del w:id="143" w:author="francesca" w:date="2019-02-07T13:00:00Z">
        <w:r w:rsidRPr="000A005C" w:rsidDel="00C4655E">
          <w:delText>mouldy</w:delText>
        </w:r>
      </w:del>
      <w:ins w:id="144" w:author="francesca" w:date="2019-02-07T13:00:00Z">
        <w:r w:rsidR="00C4655E" w:rsidRPr="000A005C">
          <w:t>moldy</w:t>
        </w:r>
      </w:ins>
      <w:r w:rsidRPr="000A005C">
        <w:t>. Or access to grazing”.</w:t>
      </w:r>
    </w:p>
    <w:p w14:paraId="7C71FEB5" w14:textId="5BA85CB7" w:rsidR="007C5627" w:rsidRPr="00182FF3" w:rsidRDefault="007C5627" w:rsidP="007C5627">
      <w:pPr>
        <w:pStyle w:val="MDPI31text"/>
      </w:pPr>
      <w:r w:rsidRPr="000A005C">
        <w:t xml:space="preserve">The </w:t>
      </w:r>
      <w:r>
        <w:t>health condition</w:t>
      </w:r>
      <w:r w:rsidRPr="000A005C">
        <w:t xml:space="preserve"> </w:t>
      </w:r>
      <w:r w:rsidR="00243802">
        <w:t>(</w:t>
      </w:r>
      <w:r w:rsidR="00243802" w:rsidRPr="000A005C">
        <w:rPr>
          <w:highlight w:val="green"/>
        </w:rPr>
        <w:t>Figure 1 (</w:t>
      </w:r>
      <w:r w:rsidR="00243802">
        <w:rPr>
          <w:highlight w:val="green"/>
        </w:rPr>
        <w:t>c</w:t>
      </w:r>
      <w:r w:rsidR="00243802" w:rsidRPr="000A005C">
        <w:rPr>
          <w:highlight w:val="green"/>
        </w:rPr>
        <w:t>)</w:t>
      </w:r>
      <w:r w:rsidR="00243802">
        <w:t>)</w:t>
      </w:r>
      <w:r w:rsidR="00243802" w:rsidRPr="000A005C">
        <w:t xml:space="preserve"> </w:t>
      </w:r>
      <w:r w:rsidRPr="000A005C">
        <w:t>was</w:t>
      </w:r>
      <w:r w:rsidR="00522E57">
        <w:t xml:space="preserve"> described with words such as</w:t>
      </w:r>
      <w:r w:rsidRPr="000A005C">
        <w:t xml:space="preserve"> “</w:t>
      </w:r>
      <w:r>
        <w:t>coat</w:t>
      </w:r>
      <w:r w:rsidRPr="000A005C">
        <w:t>”, “</w:t>
      </w:r>
      <w:r>
        <w:t>body score</w:t>
      </w:r>
      <w:r w:rsidRPr="000A005C">
        <w:t>”, “</w:t>
      </w:r>
      <w:r>
        <w:t>eyes</w:t>
      </w:r>
      <w:r w:rsidRPr="000A005C">
        <w:t>” and “</w:t>
      </w:r>
      <w:r>
        <w:t>hooves</w:t>
      </w:r>
      <w:r w:rsidRPr="000A005C">
        <w:t>”. The term “</w:t>
      </w:r>
      <w:r>
        <w:t>coat</w:t>
      </w:r>
      <w:r w:rsidRPr="000A005C">
        <w:t>” was associated with the words: “</w:t>
      </w:r>
      <w:r>
        <w:t>cleaned</w:t>
      </w:r>
      <w:r w:rsidRPr="000A005C">
        <w:t>” (0.</w:t>
      </w:r>
      <w:r>
        <w:t>26</w:t>
      </w:r>
      <w:r w:rsidRPr="000A005C">
        <w:t>)</w:t>
      </w:r>
      <w:r>
        <w:t xml:space="preserve"> and </w:t>
      </w:r>
      <w:r w:rsidRPr="000A005C">
        <w:t>“</w:t>
      </w:r>
      <w:r>
        <w:t>worming” (0.26)</w:t>
      </w:r>
      <w:r w:rsidRPr="000A005C">
        <w:t>. An example of answer</w:t>
      </w:r>
      <w:ins w:id="145" w:author="francesca" w:date="2019-02-07T13:00:00Z">
        <w:r w:rsidR="00C4655E" w:rsidRPr="00C4655E">
          <w:t xml:space="preserve"> </w:t>
        </w:r>
        <w:r w:rsidR="00C4655E">
          <w:t>to the question “</w:t>
        </w:r>
      </w:ins>
      <w:ins w:id="146" w:author="francesca" w:date="2019-02-07T13:01:00Z">
        <w:r w:rsidR="00C4655E" w:rsidRPr="00C4655E">
          <w:t>Looking at your neighbor’s horse, what signs would you identify</w:t>
        </w:r>
        <w:r w:rsidR="00C4655E">
          <w:t>, to evaluate health condition?“</w:t>
        </w:r>
      </w:ins>
      <w:r w:rsidRPr="000A005C">
        <w:t xml:space="preserve"> was: “</w:t>
      </w:r>
      <w:r w:rsidRPr="007C5627">
        <w:t>Body score and coat shine/condition. Hor</w:t>
      </w:r>
      <w:r>
        <w:t>ses posture, movement (lameness</w:t>
      </w:r>
      <w:r w:rsidRPr="007C5627">
        <w:t>)</w:t>
      </w:r>
      <w:r w:rsidRPr="000A005C">
        <w:t>”.</w:t>
      </w:r>
    </w:p>
    <w:p w14:paraId="2A76F83F" w14:textId="76F9940B" w:rsidR="007C5627" w:rsidRPr="00182FF3" w:rsidRDefault="007C5627" w:rsidP="007C5627">
      <w:pPr>
        <w:pStyle w:val="MDPI31text"/>
      </w:pPr>
      <w:r w:rsidRPr="000A005C">
        <w:t xml:space="preserve">The most frequent word used by stakeholder to evaluate the </w:t>
      </w:r>
      <w:r w:rsidRPr="007C5627">
        <w:t>manifestation of normal behaviour</w:t>
      </w:r>
      <w:r w:rsidRPr="000A005C">
        <w:t xml:space="preserve"> </w:t>
      </w:r>
      <w:r w:rsidR="00243802">
        <w:t>(</w:t>
      </w:r>
      <w:r w:rsidR="00243802" w:rsidRPr="000A005C">
        <w:rPr>
          <w:highlight w:val="green"/>
        </w:rPr>
        <w:t>Figure 1 (</w:t>
      </w:r>
      <w:r w:rsidR="00243802">
        <w:rPr>
          <w:highlight w:val="green"/>
        </w:rPr>
        <w:t>d</w:t>
      </w:r>
      <w:r w:rsidR="00243802" w:rsidRPr="000A005C">
        <w:rPr>
          <w:highlight w:val="green"/>
        </w:rPr>
        <w:t>)</w:t>
      </w:r>
      <w:r w:rsidR="00243802">
        <w:t>)</w:t>
      </w:r>
      <w:r w:rsidR="00243802" w:rsidRPr="000A005C">
        <w:t xml:space="preserve"> </w:t>
      </w:r>
      <w:r w:rsidRPr="000A005C">
        <w:t>was “</w:t>
      </w:r>
      <w:r>
        <w:t>group</w:t>
      </w:r>
      <w:r w:rsidRPr="000A005C">
        <w:t>”, followed by “</w:t>
      </w:r>
      <w:r>
        <w:t>grazing</w:t>
      </w:r>
      <w:r w:rsidRPr="000A005C">
        <w:t>”, “</w:t>
      </w:r>
      <w:r>
        <w:t>calm</w:t>
      </w:r>
      <w:r w:rsidRPr="000A005C">
        <w:t>”</w:t>
      </w:r>
      <w:r>
        <w:t xml:space="preserve">, “relaxed” </w:t>
      </w:r>
      <w:r w:rsidRPr="000A005C">
        <w:t>and “</w:t>
      </w:r>
      <w:r>
        <w:t>playing</w:t>
      </w:r>
      <w:r w:rsidRPr="000A005C">
        <w:t>”. The term “</w:t>
      </w:r>
      <w:r>
        <w:t>group</w:t>
      </w:r>
      <w:r w:rsidRPr="000A005C">
        <w:t>” was associated with the words: “</w:t>
      </w:r>
      <w:r>
        <w:t>happy</w:t>
      </w:r>
      <w:r w:rsidRPr="000A005C">
        <w:t>” (0.</w:t>
      </w:r>
      <w:r>
        <w:t>38</w:t>
      </w:r>
      <w:r w:rsidRPr="000A005C">
        <w:t>)</w:t>
      </w:r>
      <w:r>
        <w:t xml:space="preserve"> and </w:t>
      </w:r>
      <w:r w:rsidRPr="000A005C">
        <w:t>“</w:t>
      </w:r>
      <w:r w:rsidR="00B0707E">
        <w:t>curious</w:t>
      </w:r>
      <w:r>
        <w:t>” (0.</w:t>
      </w:r>
      <w:r w:rsidR="00B0707E">
        <w:t>30</w:t>
      </w:r>
      <w:r>
        <w:t>)</w:t>
      </w:r>
      <w:r w:rsidRPr="000A005C">
        <w:t xml:space="preserve">. An example of answer </w:t>
      </w:r>
      <w:ins w:id="147" w:author="francesca" w:date="2019-02-07T13:01:00Z">
        <w:r w:rsidR="00C4655E">
          <w:t>to the question “</w:t>
        </w:r>
        <w:r w:rsidR="00C4655E" w:rsidRPr="00C4655E">
          <w:t>Looking at your neighbor’s horse, what signs would you identify, to evaluate the man</w:t>
        </w:r>
        <w:r w:rsidR="00C4655E">
          <w:t xml:space="preserve">ifestation of normal </w:t>
        </w:r>
        <w:r w:rsidR="00C4655E" w:rsidRPr="00C4655E">
          <w:t>behavior?</w:t>
        </w:r>
        <w:r w:rsidR="00C4655E">
          <w:t>”</w:t>
        </w:r>
      </w:ins>
      <w:ins w:id="148" w:author="francesca" w:date="2019-02-07T13:02:00Z">
        <w:r w:rsidR="00C4655E">
          <w:t xml:space="preserve"> </w:t>
        </w:r>
      </w:ins>
      <w:r w:rsidRPr="000A005C">
        <w:t>was: “</w:t>
      </w:r>
      <w:r w:rsidR="00B0707E">
        <w:t>h</w:t>
      </w:r>
      <w:r w:rsidR="00B0707E" w:rsidRPr="00B0707E">
        <w:t>orses are relaxed but still interested in their surroundings, they are eating hay or grazing, socializing together and allogrooming too</w:t>
      </w:r>
      <w:r w:rsidRPr="000A005C">
        <w:t>”.</w:t>
      </w:r>
    </w:p>
    <w:p w14:paraId="40BFAC87" w14:textId="0998CE80" w:rsidR="00F05A2C" w:rsidRPr="00182FF3" w:rsidRDefault="00522E57" w:rsidP="00F05A2C">
      <w:pPr>
        <w:pStyle w:val="MDPI31text"/>
      </w:pPr>
      <w:del w:id="149" w:author="francesca" w:date="2019-02-07T14:02:00Z">
        <w:r w:rsidDel="003F2B07">
          <w:delText xml:space="preserve">While </w:delText>
        </w:r>
      </w:del>
      <w:ins w:id="150" w:author="francesca" w:date="2019-02-07T14:02:00Z">
        <w:r w:rsidR="003F2B07">
          <w:t xml:space="preserve">Finally, </w:t>
        </w:r>
      </w:ins>
      <w:r>
        <w:t xml:space="preserve">abnormal </w:t>
      </w:r>
      <w:del w:id="151" w:author="francesca" w:date="2019-02-07T13:02:00Z">
        <w:r w:rsidDel="00C4655E">
          <w:delText>behaviour</w:delText>
        </w:r>
      </w:del>
      <w:ins w:id="152" w:author="francesca" w:date="2019-02-07T13:02:00Z">
        <w:r w:rsidR="00C4655E">
          <w:t>behavior</w:t>
        </w:r>
      </w:ins>
      <w:r>
        <w:t xml:space="preserve"> (</w:t>
      </w:r>
      <w:r w:rsidRPr="000A005C">
        <w:rPr>
          <w:highlight w:val="green"/>
        </w:rPr>
        <w:t>Figure 1 (</w:t>
      </w:r>
      <w:r>
        <w:rPr>
          <w:highlight w:val="green"/>
        </w:rPr>
        <w:t>e</w:t>
      </w:r>
      <w:r w:rsidRPr="000A005C">
        <w:rPr>
          <w:highlight w:val="green"/>
        </w:rPr>
        <w:t>)</w:t>
      </w:r>
      <w:r>
        <w:t xml:space="preserve">) was described using words such as </w:t>
      </w:r>
      <w:r w:rsidR="00F05A2C" w:rsidRPr="000A005C">
        <w:t>“</w:t>
      </w:r>
      <w:r w:rsidR="00F05A2C">
        <w:t>weaving</w:t>
      </w:r>
      <w:r w:rsidR="00F05A2C" w:rsidRPr="000A005C">
        <w:t>”, “</w:t>
      </w:r>
      <w:r w:rsidR="00F05A2C">
        <w:t>aggression</w:t>
      </w:r>
      <w:r w:rsidR="00F05A2C" w:rsidRPr="000A005C">
        <w:t>”</w:t>
      </w:r>
      <w:r w:rsidR="00F05A2C">
        <w:t xml:space="preserve"> and</w:t>
      </w:r>
      <w:r w:rsidR="00F05A2C" w:rsidRPr="000A005C">
        <w:t xml:space="preserve"> “</w:t>
      </w:r>
      <w:r w:rsidR="00F05A2C">
        <w:t>stereotypies</w:t>
      </w:r>
      <w:r w:rsidR="00F05A2C" w:rsidRPr="000A005C">
        <w:t>”. The term “</w:t>
      </w:r>
      <w:r w:rsidR="00F05A2C">
        <w:t>weaving</w:t>
      </w:r>
      <w:r w:rsidR="00F05A2C" w:rsidRPr="000A005C">
        <w:t>” was associated with the word “</w:t>
      </w:r>
      <w:r w:rsidR="00F05A2C">
        <w:t>eat</w:t>
      </w:r>
      <w:r w:rsidR="00F05A2C" w:rsidRPr="000A005C">
        <w:t>” (0.</w:t>
      </w:r>
      <w:r w:rsidR="00F05A2C">
        <w:t>31</w:t>
      </w:r>
      <w:r w:rsidR="00F05A2C" w:rsidRPr="000A005C">
        <w:t xml:space="preserve">). An example of answer </w:t>
      </w:r>
      <w:ins w:id="153" w:author="francesca" w:date="2019-02-07T14:03:00Z">
        <w:r w:rsidR="003F2B07">
          <w:t>to the question “</w:t>
        </w:r>
        <w:r w:rsidR="003F2B07" w:rsidRPr="00C4655E">
          <w:t>Looking at your neighbor’s horse, what signs would you identify, to evaluate the man</w:t>
        </w:r>
        <w:r w:rsidR="003F2B07">
          <w:t xml:space="preserve">ifestation of abnormal </w:t>
        </w:r>
        <w:r w:rsidR="003F2B07" w:rsidRPr="00C4655E">
          <w:t>behavior?</w:t>
        </w:r>
        <w:r w:rsidR="003F2B07">
          <w:t xml:space="preserve">” </w:t>
        </w:r>
      </w:ins>
      <w:r w:rsidR="00F05A2C" w:rsidRPr="000A005C">
        <w:t>was: “</w:t>
      </w:r>
      <w:r w:rsidR="003272ED">
        <w:t>b</w:t>
      </w:r>
      <w:r w:rsidR="003272ED" w:rsidRPr="003272ED">
        <w:t xml:space="preserve">iting on doors, walls, posts. Kicking at walls. Constant or frequent </w:t>
      </w:r>
      <w:r w:rsidRPr="003272ED">
        <w:t>vocalizing</w:t>
      </w:r>
      <w:r w:rsidR="003272ED" w:rsidRPr="003272ED">
        <w:t>. Weaving, windsucking, pacing up and down, holding head high, eyes wide open, withdrawn, uninterested in surroundings, not interested in food, laying ears flat back when people approach</w:t>
      </w:r>
      <w:r w:rsidR="003272ED">
        <w:t>, sudden or explosive movements</w:t>
      </w:r>
      <w:r w:rsidR="00F05A2C" w:rsidRPr="000A005C">
        <w:t>”.</w:t>
      </w:r>
    </w:p>
    <w:p w14:paraId="4CCA1955" w14:textId="77777777" w:rsidR="00E92783" w:rsidRPr="005C61F9" w:rsidRDefault="00E92783" w:rsidP="00E92783">
      <w:pPr>
        <w:pStyle w:val="MDPI21heading1"/>
        <w:rPr>
          <w:lang w:val="it-IT"/>
        </w:rPr>
      </w:pPr>
      <w:r w:rsidRPr="005C61F9">
        <w:rPr>
          <w:lang w:val="it-IT"/>
        </w:rPr>
        <w:t xml:space="preserve">4. </w:t>
      </w:r>
      <w:commentRangeStart w:id="154"/>
      <w:r w:rsidRPr="005C61F9">
        <w:rPr>
          <w:lang w:val="it-IT"/>
        </w:rPr>
        <w:t>Discussion</w:t>
      </w:r>
      <w:commentRangeEnd w:id="154"/>
      <w:r w:rsidR="00BE4138">
        <w:rPr>
          <w:rStyle w:val="Rimandocommento"/>
          <w:rFonts w:ascii="Times New Roman" w:hAnsi="Times New Roman"/>
          <w:b w:val="0"/>
          <w:snapToGrid/>
          <w:color w:val="auto"/>
          <w:lang w:val="it-IT" w:eastAsia="it-IT" w:bidi="ar-SA"/>
        </w:rPr>
        <w:commentReference w:id="154"/>
      </w:r>
    </w:p>
    <w:bookmarkEnd w:id="7"/>
    <w:bookmarkEnd w:id="8"/>
    <w:p w14:paraId="24C07FEA" w14:textId="30559CC3" w:rsidR="007E4A3A" w:rsidRDefault="007E4A3A" w:rsidP="00E92783">
      <w:pPr>
        <w:pStyle w:val="MDPI31text"/>
        <w:rPr>
          <w:highlight w:val="yellow"/>
          <w:lang w:val="it-IT"/>
        </w:rPr>
      </w:pPr>
      <w:r>
        <w:rPr>
          <w:highlight w:val="yellow"/>
          <w:lang w:val="it-IT"/>
        </w:rPr>
        <w:t>Valutazione del campione e del numero dei partecipanti per specie</w:t>
      </w:r>
    </w:p>
    <w:p w14:paraId="28CFAFFE" w14:textId="1CBD49AF" w:rsidR="005C61F9" w:rsidRPr="005C61F9" w:rsidRDefault="005C61F9" w:rsidP="00E92783">
      <w:pPr>
        <w:pStyle w:val="MDPI31text"/>
        <w:rPr>
          <w:highlight w:val="yellow"/>
          <w:lang w:val="it-IT"/>
        </w:rPr>
      </w:pPr>
      <w:r w:rsidRPr="005C61F9">
        <w:rPr>
          <w:highlight w:val="yellow"/>
          <w:lang w:val="it-IT"/>
        </w:rPr>
        <w:t>Coinvolte più figure professionali dello stesso settore</w:t>
      </w:r>
    </w:p>
    <w:p w14:paraId="10030309" w14:textId="77777777" w:rsidR="005C61F9" w:rsidRPr="005C61F9" w:rsidRDefault="005C61F9" w:rsidP="00E92783">
      <w:pPr>
        <w:pStyle w:val="MDPI31text"/>
        <w:rPr>
          <w:highlight w:val="yellow"/>
          <w:lang w:val="it-IT"/>
        </w:rPr>
      </w:pPr>
    </w:p>
    <w:p w14:paraId="003AAD5F" w14:textId="14C62195" w:rsidR="00E92783" w:rsidRDefault="00E92783" w:rsidP="00E92783">
      <w:pPr>
        <w:pStyle w:val="MDPI31text"/>
      </w:pPr>
      <w:r w:rsidRPr="00DB7A2B">
        <w:rPr>
          <w:highlight w:val="yellow"/>
        </w:rPr>
        <w:t>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p w14:paraId="79F6F45F" w14:textId="08369810" w:rsidR="009A2307" w:rsidRPr="00784A04" w:rsidRDefault="009A2307" w:rsidP="00E92783">
      <w:pPr>
        <w:pStyle w:val="MDPI31text"/>
      </w:pPr>
      <w:r>
        <w:t xml:space="preserve">Horses (Q1): </w:t>
      </w:r>
      <w:r w:rsidRPr="009A2307">
        <w:t>The results showed that horse stakeholders consider welfare primary linked with appropriate feeding. At the same time, allowing the possibility to interact with conspecifics and spend time at pasture is paramount to guarantee horse welfare. Stakeholders’ involvement is fundamental for any action intended to improve animal welfare; this work portrays the stakeholders’ perception, highlighting the need of proper dissemination of scientific knowledge.</w:t>
      </w:r>
    </w:p>
    <w:p w14:paraId="6619C0AB" w14:textId="77777777" w:rsidR="00E92783" w:rsidRPr="00784A04" w:rsidRDefault="00E92783" w:rsidP="00E92783">
      <w:pPr>
        <w:pStyle w:val="MDPI21heading1"/>
      </w:pPr>
      <w:r>
        <w:t>5. Conclusions</w:t>
      </w:r>
    </w:p>
    <w:p w14:paraId="050151F1" w14:textId="77777777" w:rsidR="00E92783" w:rsidRDefault="00E92783" w:rsidP="00E92783">
      <w:pPr>
        <w:pStyle w:val="MDPI31text"/>
      </w:pPr>
      <w:r w:rsidRPr="00DB7A2B">
        <w:rPr>
          <w:highlight w:val="yellow"/>
        </w:rPr>
        <w:t>This section is not mandatory, but can be added to the manuscript if the discussion is unusually long or complex.</w:t>
      </w:r>
    </w:p>
    <w:p w14:paraId="1EB1490B" w14:textId="77777777" w:rsidR="003E46DF" w:rsidRPr="00CF1868" w:rsidRDefault="003E46DF" w:rsidP="003E46DF">
      <w:pPr>
        <w:pStyle w:val="MDPI61Supplementary"/>
        <w:rPr>
          <w:highlight w:val="yellow"/>
        </w:rPr>
      </w:pPr>
      <w:r w:rsidRPr="00CF1868">
        <w:rPr>
          <w:b/>
          <w:highlight w:val="yellow"/>
        </w:rPr>
        <w:t>Supplementary Materials:</w:t>
      </w:r>
      <w:r w:rsidRPr="00CF1868">
        <w:rPr>
          <w:highlight w:val="yellow"/>
        </w:rPr>
        <w:t xml:space="preserve"> The following are available online at </w:t>
      </w:r>
      <w:r w:rsidR="00031CB1" w:rsidRPr="00CF1868">
        <w:rPr>
          <w:highlight w:val="yellow"/>
        </w:rPr>
        <w:t>www.mdpi.com/xxx/s1</w:t>
      </w:r>
      <w:r w:rsidRPr="00CF1868">
        <w:rPr>
          <w:highlight w:val="yellow"/>
        </w:rPr>
        <w:t xml:space="preserve">, Figure S1: title, Table S1: title, Video S1: title. </w:t>
      </w:r>
    </w:p>
    <w:p w14:paraId="124BF135" w14:textId="77777777" w:rsidR="00825E17" w:rsidRPr="00825E17" w:rsidRDefault="00825E17" w:rsidP="003E46DF">
      <w:pPr>
        <w:pStyle w:val="MDPI62Acknowledgments"/>
      </w:pPr>
      <w:r w:rsidRPr="00CF1868">
        <w:rPr>
          <w:b/>
          <w:highlight w:val="yellow"/>
        </w:rPr>
        <w:lastRenderedPageBreak/>
        <w:t xml:space="preserve">Author Contributions: </w:t>
      </w:r>
      <w:r w:rsidRPr="00CF1868">
        <w:rPr>
          <w:highlight w:val="yellow"/>
        </w:rPr>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please turn to the </w:t>
      </w:r>
      <w:hyperlink r:id="rId13" w:history="1">
        <w:r w:rsidRPr="00CF1868">
          <w:rPr>
            <w:rStyle w:val="Collegamentoipertestuale"/>
            <w:highlight w:val="yellow"/>
          </w:rPr>
          <w:t>CRediT taxonomy</w:t>
        </w:r>
      </w:hyperlink>
      <w:r w:rsidRPr="00CF1868">
        <w:rPr>
          <w:highlight w:val="yellow"/>
        </w:rPr>
        <w:t xml:space="preserve"> for the term explanation. Authorship must be limited to those who have contributed substantially to the work reported.</w:t>
      </w:r>
    </w:p>
    <w:p w14:paraId="0671394D" w14:textId="77777777" w:rsidR="001F6532" w:rsidRDefault="001F6532" w:rsidP="003E46DF">
      <w:pPr>
        <w:pStyle w:val="MDPI62Acknowledgments"/>
      </w:pPr>
      <w:r>
        <w:rPr>
          <w:b/>
        </w:rPr>
        <w:t xml:space="preserve">Funding: </w:t>
      </w:r>
      <w:r w:rsidRPr="00CF1868">
        <w:rPr>
          <w:highlight w:val="yellow"/>
        </w:rPr>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0AFF78B" w14:textId="77777777" w:rsidR="00CF1868" w:rsidRDefault="00CF1868" w:rsidP="00CF1868">
      <w:pPr>
        <w:pStyle w:val="MDPI62Acknowledgments"/>
      </w:pPr>
      <w:r>
        <w:t xml:space="preserve">This survey was funded by the Animal Welfare Indicators (AWIN) Project, which has been co-financed by the European Commission, within the VII Framework Program (FP7-KBBE-2010-4, Grant n. 266213). </w:t>
      </w:r>
    </w:p>
    <w:p w14:paraId="39B86EA8" w14:textId="77777777" w:rsidR="00CF1868" w:rsidRDefault="00873A00" w:rsidP="00CF1868">
      <w:pPr>
        <w:pStyle w:val="MDPI62Acknowledgments"/>
      </w:pPr>
      <w:r>
        <w:rPr>
          <w:b/>
        </w:rPr>
        <w:t>Acknowledgments:</w:t>
      </w:r>
      <w:r w:rsidRPr="00873A00">
        <w:t xml:space="preserve"> </w:t>
      </w:r>
      <w:r w:rsidRPr="00CF1868">
        <w:rPr>
          <w:highlight w:val="yellow"/>
        </w:rPr>
        <w:t>In this section you can acknowledge any support given which is not covered by the author contribution or funding sections. This may include administrative and technical support, or donations in kind (e.g.</w:t>
      </w:r>
      <w:r w:rsidR="003E1A5A" w:rsidRPr="00CF1868">
        <w:rPr>
          <w:highlight w:val="yellow"/>
        </w:rPr>
        <w:t>,</w:t>
      </w:r>
      <w:r w:rsidRPr="00CF1868">
        <w:rPr>
          <w:highlight w:val="yellow"/>
        </w:rPr>
        <w:t xml:space="preserve"> materials used for experiments).</w:t>
      </w:r>
      <w:r w:rsidR="00CF1868" w:rsidRPr="00CF1868">
        <w:t xml:space="preserve"> </w:t>
      </w:r>
    </w:p>
    <w:p w14:paraId="7379F0BB" w14:textId="77777777" w:rsidR="00CF1868" w:rsidRDefault="00CF1868" w:rsidP="00CF1868">
      <w:pPr>
        <w:pStyle w:val="MDPI62Acknowledgments"/>
      </w:pPr>
      <w:r>
        <w:t>CTU - the university eLearning and audiovisual production Center of Milan</w:t>
      </w:r>
    </w:p>
    <w:p w14:paraId="28151DA3" w14:textId="77777777" w:rsidR="00CF1868" w:rsidRPr="00CF1868" w:rsidRDefault="00CF1868" w:rsidP="00CF1868">
      <w:pPr>
        <w:pStyle w:val="MDPI62Acknowledgments"/>
        <w:rPr>
          <w:lang w:val="it-IT"/>
        </w:rPr>
      </w:pPr>
      <w:r w:rsidRPr="00CF1868">
        <w:rPr>
          <w:lang w:val="it-IT"/>
        </w:rPr>
        <w:t>Tutti quelli che hanno ospitato il link del questionario</w:t>
      </w:r>
    </w:p>
    <w:p w14:paraId="4D1EB8AD" w14:textId="77777777" w:rsidR="003E46DF" w:rsidRPr="00FF6515" w:rsidRDefault="003E46DF" w:rsidP="003E46DF">
      <w:pPr>
        <w:pStyle w:val="MDPI62Acknowledgments"/>
        <w:rPr>
          <w:lang w:val="it-IT"/>
        </w:rPr>
      </w:pPr>
    </w:p>
    <w:p w14:paraId="2E9FA31C" w14:textId="13732739" w:rsidR="003E46DF" w:rsidRPr="00784A04" w:rsidRDefault="003E46DF" w:rsidP="003E46DF">
      <w:pPr>
        <w:pStyle w:val="MDPI64CoI"/>
      </w:pPr>
      <w:r w:rsidRPr="00784A04">
        <w:rPr>
          <w:b/>
        </w:rPr>
        <w:t>Conflicts of Interest:</w:t>
      </w:r>
      <w:r w:rsidRPr="00784A04">
        <w:t xml:space="preserve"> “The authors declare no conflict of interest.</w:t>
      </w:r>
      <w:r w:rsidR="00515729">
        <w:t>”</w:t>
      </w:r>
      <w:r w:rsidRPr="00784A04">
        <w:t xml:space="preserve"> </w:t>
      </w:r>
    </w:p>
    <w:p w14:paraId="3D412FFB" w14:textId="77777777" w:rsidR="00E92783" w:rsidRPr="00784A04" w:rsidRDefault="00E92783" w:rsidP="00E92783">
      <w:pPr>
        <w:pStyle w:val="MDPI21heading1"/>
      </w:pPr>
      <w:r w:rsidRPr="00784A04">
        <w:t>Appendix A</w:t>
      </w:r>
    </w:p>
    <w:p w14:paraId="08DA7C9D" w14:textId="77777777" w:rsidR="00E92783" w:rsidRPr="00784A04" w:rsidRDefault="00E92783" w:rsidP="00E92783">
      <w:pPr>
        <w:pStyle w:val="MDPI31text"/>
      </w:pPr>
      <w:r w:rsidRPr="00784A04">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0EB5100" w14:textId="77777777" w:rsidR="00E92783" w:rsidRPr="00784A04" w:rsidRDefault="00E92783" w:rsidP="00E92783">
      <w:pPr>
        <w:pStyle w:val="MDPI21heading1"/>
      </w:pPr>
      <w:r w:rsidRPr="00784A04">
        <w:t>Appendix B</w:t>
      </w:r>
    </w:p>
    <w:p w14:paraId="1E8F4F29" w14:textId="77777777" w:rsidR="00E92783" w:rsidRPr="00784A04" w:rsidRDefault="00E92783" w:rsidP="00E92783">
      <w:pPr>
        <w:pStyle w:val="MDPI31text"/>
      </w:pPr>
      <w:r w:rsidRPr="00784A04">
        <w:t xml:space="preserve">All appendix sections must be cited in the main text. In the appendixes, Figures, Tables, </w:t>
      </w:r>
      <w:r w:rsidRPr="00FA19F5">
        <w:t>etc.</w:t>
      </w:r>
      <w:r w:rsidRPr="00784A04">
        <w:t xml:space="preserve"> should be labeled starting with ‘A’, e.g., Figure A1, Figure A2, </w:t>
      </w:r>
      <w:r w:rsidRPr="00FA19F5">
        <w:t>etc.</w:t>
      </w:r>
      <w:r w:rsidRPr="00784A04">
        <w:t xml:space="preserve"> </w:t>
      </w:r>
    </w:p>
    <w:p w14:paraId="7ADC896B" w14:textId="77777777" w:rsidR="00E92783" w:rsidRPr="00784A04" w:rsidRDefault="00E92783" w:rsidP="00E92783">
      <w:pPr>
        <w:pStyle w:val="MDPI21heading1"/>
      </w:pPr>
      <w:r w:rsidRPr="00784A04">
        <w:t>References</w:t>
      </w:r>
    </w:p>
    <w:bookmarkStart w:id="155" w:name="OLE_LINK3"/>
    <w:p w14:paraId="3EF0D141" w14:textId="17A10BEE" w:rsidR="009944B3" w:rsidRPr="009944B3" w:rsidRDefault="00E32285" w:rsidP="009944B3">
      <w:pPr>
        <w:widowControl w:val="0"/>
        <w:autoSpaceDE w:val="0"/>
        <w:autoSpaceDN w:val="0"/>
        <w:adjustRightInd w:val="0"/>
        <w:spacing w:line="240" w:lineRule="atLeast"/>
        <w:rPr>
          <w:rFonts w:ascii="Palatino Linotype" w:hAnsi="Palatino Linotype"/>
          <w:noProof/>
          <w:sz w:val="18"/>
          <w:szCs w:val="24"/>
        </w:rPr>
      </w:pPr>
      <w:r>
        <w:rPr>
          <w:szCs w:val="18"/>
        </w:rPr>
        <w:fldChar w:fldCharType="begin" w:fldLock="1"/>
      </w:r>
      <w:r>
        <w:rPr>
          <w:szCs w:val="18"/>
        </w:rPr>
        <w:instrText xml:space="preserve">ADDIN Mendeley Bibliography CSL_BIBLIOGRAPHY </w:instrText>
      </w:r>
      <w:r>
        <w:rPr>
          <w:szCs w:val="18"/>
        </w:rPr>
        <w:fldChar w:fldCharType="separate"/>
      </w:r>
      <w:r w:rsidR="009944B3" w:rsidRPr="009944B3">
        <w:rPr>
          <w:rFonts w:ascii="Palatino Linotype" w:hAnsi="Palatino Linotype"/>
          <w:noProof/>
          <w:sz w:val="18"/>
          <w:szCs w:val="24"/>
        </w:rPr>
        <w:t xml:space="preserve">1. Buddle, E. A.; Bray, H. J.; Ankeny, R. A. “I Feel Sorry for Them”: Australian Meat Consumers’ Perceptions about Sheep and Beef Cattle Transportation. </w:t>
      </w:r>
      <w:r w:rsidR="009944B3" w:rsidRPr="009944B3">
        <w:rPr>
          <w:rFonts w:ascii="Palatino Linotype" w:hAnsi="Palatino Linotype"/>
          <w:i/>
          <w:iCs/>
          <w:noProof/>
          <w:sz w:val="18"/>
          <w:szCs w:val="24"/>
        </w:rPr>
        <w:t>Animals</w:t>
      </w:r>
      <w:r w:rsidR="009944B3" w:rsidRPr="009944B3">
        <w:rPr>
          <w:rFonts w:ascii="Palatino Linotype" w:hAnsi="Palatino Linotype"/>
          <w:noProof/>
          <w:sz w:val="18"/>
          <w:szCs w:val="24"/>
        </w:rPr>
        <w:t xml:space="preserve"> </w:t>
      </w:r>
      <w:r w:rsidR="009944B3" w:rsidRPr="009944B3">
        <w:rPr>
          <w:rFonts w:ascii="Palatino Linotype" w:hAnsi="Palatino Linotype"/>
          <w:b/>
          <w:bCs/>
          <w:noProof/>
          <w:sz w:val="18"/>
          <w:szCs w:val="24"/>
        </w:rPr>
        <w:t>2018</w:t>
      </w:r>
      <w:r w:rsidR="009944B3" w:rsidRPr="009944B3">
        <w:rPr>
          <w:rFonts w:ascii="Palatino Linotype" w:hAnsi="Palatino Linotype"/>
          <w:noProof/>
          <w:sz w:val="18"/>
          <w:szCs w:val="24"/>
        </w:rPr>
        <w:t xml:space="preserve">, </w:t>
      </w:r>
      <w:r w:rsidR="009944B3" w:rsidRPr="009944B3">
        <w:rPr>
          <w:rFonts w:ascii="Palatino Linotype" w:hAnsi="Palatino Linotype"/>
          <w:i/>
          <w:iCs/>
          <w:noProof/>
          <w:sz w:val="18"/>
          <w:szCs w:val="24"/>
        </w:rPr>
        <w:t>8</w:t>
      </w:r>
      <w:r w:rsidR="009944B3" w:rsidRPr="009944B3">
        <w:rPr>
          <w:rFonts w:ascii="Palatino Linotype" w:hAnsi="Palatino Linotype"/>
          <w:noProof/>
          <w:sz w:val="18"/>
          <w:szCs w:val="24"/>
        </w:rPr>
        <w:t>, 1–13.</w:t>
      </w:r>
    </w:p>
    <w:p w14:paraId="37987564" w14:textId="77777777" w:rsidR="009944B3" w:rsidRPr="009944B3" w:rsidRDefault="009944B3" w:rsidP="009944B3">
      <w:pPr>
        <w:widowControl w:val="0"/>
        <w:autoSpaceDE w:val="0"/>
        <w:autoSpaceDN w:val="0"/>
        <w:adjustRightInd w:val="0"/>
        <w:spacing w:line="240" w:lineRule="atLeast"/>
        <w:rPr>
          <w:rFonts w:ascii="Palatino Linotype" w:hAnsi="Palatino Linotype"/>
          <w:noProof/>
          <w:sz w:val="18"/>
          <w:szCs w:val="24"/>
        </w:rPr>
      </w:pPr>
      <w:r w:rsidRPr="009944B3">
        <w:rPr>
          <w:rFonts w:ascii="Palatino Linotype" w:hAnsi="Palatino Linotype"/>
          <w:noProof/>
          <w:sz w:val="18"/>
          <w:szCs w:val="24"/>
        </w:rPr>
        <w:t xml:space="preserve">2. Horseman, S. V.; Buller, H.; Mullan, S.; Whay, H. R. Current Welfare Problems Facing Horses in Great Britain as Identified by Equine Stakeholders. </w:t>
      </w:r>
      <w:r w:rsidRPr="009944B3">
        <w:rPr>
          <w:rFonts w:ascii="Palatino Linotype" w:hAnsi="Palatino Linotype"/>
          <w:i/>
          <w:iCs/>
          <w:noProof/>
          <w:sz w:val="18"/>
          <w:szCs w:val="24"/>
        </w:rPr>
        <w:t>PLOS ONE</w:t>
      </w:r>
      <w:r w:rsidRPr="009944B3">
        <w:rPr>
          <w:rFonts w:ascii="Palatino Linotype" w:hAnsi="Palatino Linotype"/>
          <w:noProof/>
          <w:sz w:val="18"/>
          <w:szCs w:val="24"/>
        </w:rPr>
        <w:t xml:space="preserve"> </w:t>
      </w:r>
      <w:r w:rsidRPr="009944B3">
        <w:rPr>
          <w:rFonts w:ascii="Palatino Linotype" w:hAnsi="Palatino Linotype"/>
          <w:b/>
          <w:bCs/>
          <w:noProof/>
          <w:sz w:val="18"/>
          <w:szCs w:val="24"/>
        </w:rPr>
        <w:t>2016</w:t>
      </w:r>
      <w:r w:rsidRPr="009944B3">
        <w:rPr>
          <w:rFonts w:ascii="Palatino Linotype" w:hAnsi="Palatino Linotype"/>
          <w:noProof/>
          <w:sz w:val="18"/>
          <w:szCs w:val="24"/>
        </w:rPr>
        <w:t xml:space="preserve">, </w:t>
      </w:r>
      <w:r w:rsidRPr="009944B3">
        <w:rPr>
          <w:rFonts w:ascii="Palatino Linotype" w:hAnsi="Palatino Linotype"/>
          <w:i/>
          <w:iCs/>
          <w:noProof/>
          <w:sz w:val="18"/>
          <w:szCs w:val="24"/>
        </w:rPr>
        <w:t>11</w:t>
      </w:r>
      <w:r w:rsidRPr="009944B3">
        <w:rPr>
          <w:rFonts w:ascii="Palatino Linotype" w:hAnsi="Palatino Linotype"/>
          <w:noProof/>
          <w:sz w:val="18"/>
          <w:szCs w:val="24"/>
        </w:rPr>
        <w:t>, e0160269.</w:t>
      </w:r>
    </w:p>
    <w:p w14:paraId="6EDC61CE" w14:textId="77777777" w:rsidR="009944B3" w:rsidRPr="009944B3" w:rsidRDefault="009944B3" w:rsidP="009944B3">
      <w:pPr>
        <w:widowControl w:val="0"/>
        <w:autoSpaceDE w:val="0"/>
        <w:autoSpaceDN w:val="0"/>
        <w:adjustRightInd w:val="0"/>
        <w:spacing w:line="240" w:lineRule="atLeast"/>
        <w:rPr>
          <w:rFonts w:ascii="Palatino Linotype" w:hAnsi="Palatino Linotype"/>
          <w:noProof/>
          <w:sz w:val="18"/>
        </w:rPr>
      </w:pPr>
      <w:r w:rsidRPr="009944B3">
        <w:rPr>
          <w:rFonts w:ascii="Palatino Linotype" w:hAnsi="Palatino Linotype"/>
          <w:noProof/>
          <w:sz w:val="18"/>
          <w:szCs w:val="24"/>
        </w:rPr>
        <w:t xml:space="preserve">3. Liu, B.; Zhang, L. A Survey of Opinion Mining and Sentiment Analysis. In </w:t>
      </w:r>
      <w:r w:rsidRPr="009944B3">
        <w:rPr>
          <w:rFonts w:ascii="Palatino Linotype" w:hAnsi="Palatino Linotype"/>
          <w:i/>
          <w:iCs/>
          <w:noProof/>
          <w:sz w:val="18"/>
          <w:szCs w:val="24"/>
        </w:rPr>
        <w:t>Mining Text Data</w:t>
      </w:r>
      <w:r w:rsidRPr="009944B3">
        <w:rPr>
          <w:rFonts w:ascii="Palatino Linotype" w:hAnsi="Palatino Linotype"/>
          <w:noProof/>
          <w:sz w:val="18"/>
          <w:szCs w:val="24"/>
        </w:rPr>
        <w:t>; Springer US: Boston, MA, 2012; pp. 415–463.</w:t>
      </w:r>
    </w:p>
    <w:p w14:paraId="4F9C53F3" w14:textId="1FE2321E" w:rsidR="00EB622D" w:rsidRPr="00EB622D" w:rsidRDefault="00E32285" w:rsidP="00E32285">
      <w:pPr>
        <w:pStyle w:val="MDPI71References"/>
        <w:numPr>
          <w:ilvl w:val="0"/>
          <w:numId w:val="0"/>
        </w:numPr>
        <w:ind w:left="425" w:hanging="425"/>
        <w:rPr>
          <w:szCs w:val="18"/>
        </w:rPr>
      </w:pPr>
      <w:r>
        <w:rPr>
          <w:szCs w:val="18"/>
        </w:rPr>
        <w:fldChar w:fldCharType="end"/>
      </w:r>
    </w:p>
    <w:p w14:paraId="3B4D6426" w14:textId="77777777" w:rsidR="00E92783" w:rsidRPr="00EB622D" w:rsidRDefault="00EB622D" w:rsidP="00EB622D">
      <w:pPr>
        <w:numPr>
          <w:ilvl w:val="0"/>
          <w:numId w:val="4"/>
        </w:numPr>
        <w:adjustRightInd w:val="0"/>
        <w:snapToGrid w:val="0"/>
        <w:spacing w:line="260" w:lineRule="atLeast"/>
        <w:ind w:left="425" w:hanging="425"/>
        <w:rPr>
          <w:rFonts w:ascii="Palatino Linotype" w:hAnsi="Palatino Linotype"/>
          <w:sz w:val="18"/>
          <w:szCs w:val="18"/>
        </w:rPr>
      </w:pPr>
      <w:r w:rsidRPr="00EB622D">
        <w:rPr>
          <w:rFonts w:ascii="Palatino Linotype" w:hAnsi="Palatino Linotype"/>
          <w:sz w:val="18"/>
          <w:szCs w:val="18"/>
        </w:rPr>
        <w:br w:type="page"/>
      </w:r>
      <w:r w:rsidR="00E92783" w:rsidRPr="00EB622D">
        <w:rPr>
          <w:rFonts w:ascii="Palatino Linotype" w:hAnsi="Palatino Linotype"/>
          <w:sz w:val="18"/>
          <w:szCs w:val="18"/>
        </w:rPr>
        <w:lastRenderedPageBreak/>
        <w:t>Author 1, A.B. Title of Thesis. Level of Thesis, Degree-Granting University, Location of University, Date of Completion.</w:t>
      </w:r>
    </w:p>
    <w:p w14:paraId="2307DB9A" w14:textId="77777777" w:rsidR="008D4759" w:rsidRDefault="00E92783" w:rsidP="00837C8E">
      <w:pPr>
        <w:pStyle w:val="MDPI71References"/>
        <w:numPr>
          <w:ilvl w:val="0"/>
          <w:numId w:val="4"/>
        </w:numPr>
        <w:spacing w:after="240"/>
        <w:ind w:left="425" w:hanging="425"/>
        <w:rPr>
          <w:szCs w:val="18"/>
        </w:rPr>
      </w:pPr>
      <w:r w:rsidRPr="00EB622D">
        <w:rPr>
          <w:szCs w:val="18"/>
        </w:rPr>
        <w:t>Title of Site. Available online: URL (accessed on Day Month Year).</w:t>
      </w:r>
      <w:bookmarkEnd w:id="155"/>
    </w:p>
    <w:tbl>
      <w:tblPr>
        <w:tblW w:w="0" w:type="auto"/>
        <w:jc w:val="center"/>
        <w:tblLook w:val="04A0" w:firstRow="1" w:lastRow="0" w:firstColumn="1" w:lastColumn="0" w:noHBand="0" w:noVBand="1"/>
      </w:tblPr>
      <w:tblGrid>
        <w:gridCol w:w="1691"/>
        <w:gridCol w:w="7149"/>
      </w:tblGrid>
      <w:tr w:rsidR="008D4759" w:rsidRPr="003C4747" w14:paraId="0AF396F4" w14:textId="77777777" w:rsidTr="00116A52">
        <w:trPr>
          <w:jc w:val="center"/>
        </w:trPr>
        <w:tc>
          <w:tcPr>
            <w:tcW w:w="0" w:type="auto"/>
            <w:shd w:val="clear" w:color="auto" w:fill="auto"/>
            <w:vAlign w:val="center"/>
          </w:tcPr>
          <w:p w14:paraId="7F805598" w14:textId="3AB2373F" w:rsidR="008D4759" w:rsidRPr="003C4747" w:rsidRDefault="00C4655E" w:rsidP="00023BD4">
            <w:pPr>
              <w:pStyle w:val="MDPI71References"/>
              <w:numPr>
                <w:ilvl w:val="0"/>
                <w:numId w:val="0"/>
              </w:numPr>
              <w:ind w:left="-85"/>
              <w:rPr>
                <w:rFonts w:eastAsia="SimSun"/>
                <w:bCs/>
                <w:szCs w:val="18"/>
              </w:rPr>
            </w:pPr>
            <w:r>
              <w:rPr>
                <w:rFonts w:eastAsia="SimSun"/>
                <w:bCs/>
                <w:noProof/>
                <w:szCs w:val="18"/>
                <w:lang w:val="it-IT" w:eastAsia="it-IT" w:bidi="ar-SA"/>
              </w:rPr>
              <w:drawing>
                <wp:inline distT="0" distB="0" distL="0" distR="0" wp14:anchorId="1BB81EAB" wp14:editId="78C50DE0">
                  <wp:extent cx="989330" cy="382270"/>
                  <wp:effectExtent l="0" t="0" r="1270" b="0"/>
                  <wp:docPr id="2" name="Immagine 2"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Righ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9330" cy="382270"/>
                          </a:xfrm>
                          <a:prstGeom prst="rect">
                            <a:avLst/>
                          </a:prstGeom>
                          <a:noFill/>
                          <a:ln>
                            <a:noFill/>
                          </a:ln>
                        </pic:spPr>
                      </pic:pic>
                    </a:graphicData>
                  </a:graphic>
                </wp:inline>
              </w:drawing>
            </w:r>
          </w:p>
        </w:tc>
        <w:tc>
          <w:tcPr>
            <w:tcW w:w="7149" w:type="dxa"/>
            <w:shd w:val="clear" w:color="auto" w:fill="auto"/>
            <w:vAlign w:val="center"/>
          </w:tcPr>
          <w:p w14:paraId="7960A053" w14:textId="77777777" w:rsidR="008D4759" w:rsidRPr="003C4747" w:rsidRDefault="00620C3D" w:rsidP="00023BD4">
            <w:pPr>
              <w:pStyle w:val="MDPI71References"/>
              <w:numPr>
                <w:ilvl w:val="0"/>
                <w:numId w:val="0"/>
              </w:numPr>
              <w:ind w:left="-85"/>
              <w:rPr>
                <w:rFonts w:eastAsia="SimSun"/>
                <w:bCs/>
                <w:szCs w:val="18"/>
              </w:rPr>
            </w:pPr>
            <w:r>
              <w:rPr>
                <w:rFonts w:eastAsia="SimSun"/>
                <w:bCs/>
                <w:szCs w:val="18"/>
              </w:rPr>
              <w:t>© 2019</w:t>
            </w:r>
            <w:r w:rsidR="008D4759" w:rsidRPr="003C4747">
              <w:rPr>
                <w:rFonts w:eastAsia="SimSun"/>
                <w:bCs/>
                <w:szCs w:val="18"/>
              </w:rPr>
              <w:t xml:space="preserve"> by the authors. Submitted for possible open access publication under the terms and conditions of the Creative Commons Attribution (CC BY) license (http://creativecommons.org/licenses/by/4.0/).</w:t>
            </w:r>
          </w:p>
        </w:tc>
      </w:tr>
    </w:tbl>
    <w:p w14:paraId="3DF2B96D" w14:textId="77777777" w:rsidR="00E92783" w:rsidRPr="00EA117C" w:rsidRDefault="00E92783" w:rsidP="008D4759">
      <w:pPr>
        <w:pStyle w:val="MDPI71References"/>
        <w:numPr>
          <w:ilvl w:val="0"/>
          <w:numId w:val="0"/>
        </w:numPr>
        <w:rPr>
          <w:rFonts w:eastAsia="SimSun"/>
          <w:szCs w:val="18"/>
        </w:rPr>
      </w:pPr>
    </w:p>
    <w:sectPr w:rsidR="00E92783" w:rsidRPr="00EA117C" w:rsidSect="00E92783">
      <w:headerReference w:type="even" r:id="rId15"/>
      <w:headerReference w:type="default" r:id="rId16"/>
      <w:headerReference w:type="first" r:id="rId17"/>
      <w:footerReference w:type="first" r:id="rId18"/>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anu Jr" w:date="2019-01-11T11:37:00Z" w:initials="MJr">
    <w:p w14:paraId="52666117" w14:textId="77777777" w:rsidR="00FF6515" w:rsidRPr="00FF6515" w:rsidRDefault="00FF6515" w:rsidP="00FF6515">
      <w:pPr>
        <w:pStyle w:val="Testocommento"/>
        <w:rPr>
          <w:lang w:val="en-US"/>
        </w:rPr>
      </w:pPr>
      <w:r>
        <w:rPr>
          <w:rStyle w:val="Rimandocommento"/>
        </w:rPr>
        <w:annotationRef/>
      </w:r>
      <w:r w:rsidRPr="00FF6515">
        <w:rPr>
          <w:lang w:val="en-US"/>
        </w:rPr>
        <w:t>We are proposing a Special Issue based on an oxymoron: although animal welfare is all about how the animals perceive the surrounding environment, the actual welfare of the animals is dependent on how the stakeholders perceive and weigh animal welfare, as they can either directly (i.e., through stock-people interacting with the animals), or indirectly (e.g., because retailers and consumers are willing to pay more for high welfare animal-based products) affect the way animals are kept and handled in the farm, while they are being transported and are at slaughter.</w:t>
      </w:r>
    </w:p>
    <w:p w14:paraId="0318EB66" w14:textId="77777777" w:rsidR="00FF6515" w:rsidRPr="00FF6515" w:rsidRDefault="00FF6515" w:rsidP="00FF6515">
      <w:pPr>
        <w:pStyle w:val="Testocommento"/>
        <w:rPr>
          <w:lang w:val="en-US"/>
        </w:rPr>
      </w:pPr>
      <w:r w:rsidRPr="00FF6515">
        <w:rPr>
          <w:lang w:val="en-US"/>
        </w:rPr>
        <w:t>“How to improve stock-people attitude and behaviour towards the animals? How to increase consumer sensitivity to animal welfare issues?” These are only some of the questions that will be addressed in this Special Issue.</w:t>
      </w:r>
    </w:p>
    <w:p w14:paraId="3C6FF13D" w14:textId="459AD862" w:rsidR="00FF6515" w:rsidRPr="00FF6515" w:rsidRDefault="00FF6515" w:rsidP="00FF6515">
      <w:pPr>
        <w:pStyle w:val="Testocommento"/>
        <w:rPr>
          <w:lang w:val="en-US"/>
        </w:rPr>
      </w:pPr>
      <w:r w:rsidRPr="00FF6515">
        <w:rPr>
          <w:lang w:val="en-US"/>
        </w:rPr>
        <w:t>The entire food chain is at stake. We are, therefore, looking for cross-discipline studies that cover aspects ranging from animal science to social/consumer sciences and psychology with a unified goal: collecting and disseminating information suitable to promote the continuous enhancement of animal welfare by improving stakeholders’ perception of animal welfare.</w:t>
      </w:r>
    </w:p>
  </w:comment>
  <w:comment w:id="36" w:author="Utente" w:date="2019-02-07T15:41:00Z" w:initials="U">
    <w:p w14:paraId="7A4BC9C7" w14:textId="6EAD62F1" w:rsidR="00621A07" w:rsidRDefault="00621A07">
      <w:pPr>
        <w:pStyle w:val="Testocommento"/>
      </w:pPr>
      <w:r>
        <w:rPr>
          <w:rStyle w:val="Rimandocommento"/>
        </w:rPr>
        <w:annotationRef/>
      </w:r>
      <w:r>
        <w:t>nel questionario la chiamavamo housing, mi pare...</w:t>
      </w:r>
    </w:p>
  </w:comment>
  <w:comment w:id="37" w:author="Manu Jr" w:date="2019-02-08T15:38:00Z" w:initials="MJr">
    <w:p w14:paraId="0BA33291" w14:textId="6C939127" w:rsidR="00571B69" w:rsidRDefault="00571B69">
      <w:pPr>
        <w:pStyle w:val="Testocommento"/>
      </w:pPr>
      <w:r>
        <w:rPr>
          <w:rStyle w:val="Rimandocommento"/>
        </w:rPr>
        <w:annotationRef/>
      </w:r>
      <w:r w:rsidR="00BF3D69">
        <w:t>Copiato dal questionario originale</w:t>
      </w:r>
    </w:p>
  </w:comment>
  <w:comment w:id="38" w:author="Manu Jr" w:date="2017-07-24T12:35:00Z" w:initials="MJr">
    <w:p w14:paraId="32D47164" w14:textId="77777777" w:rsidR="00CF1868" w:rsidRDefault="00CF1868" w:rsidP="00CF1868">
      <w:pPr>
        <w:pStyle w:val="Testocommento"/>
      </w:pPr>
      <w:r>
        <w:rPr>
          <w:rStyle w:val="Rimandocommento"/>
        </w:rPr>
        <w:annotationRef/>
      </w:r>
      <w:r>
        <w:t>Ne abbiamo altre specie-specifiche?</w:t>
      </w:r>
    </w:p>
  </w:comment>
  <w:comment w:id="39" w:author="Manu Jr" w:date="2019-02-08T14:50:00Z" w:initials="MJr">
    <w:p w14:paraId="7DFC5286" w14:textId="3BFECBA0" w:rsidR="00810D97" w:rsidRDefault="00810D97">
      <w:pPr>
        <w:pStyle w:val="Testocommento"/>
      </w:pPr>
      <w:r>
        <w:rPr>
          <w:rStyle w:val="Rimandocommento"/>
        </w:rPr>
        <w:annotationRef/>
      </w:r>
      <w:r>
        <w:t>Only horses?</w:t>
      </w:r>
    </w:p>
  </w:comment>
  <w:comment w:id="154" w:author="Manu Jr" w:date="2019-02-07T12:09:00Z" w:initials="MJr">
    <w:p w14:paraId="6FA29D8E" w14:textId="6BF5EE9C" w:rsidR="00911873" w:rsidRDefault="00BE4138" w:rsidP="00BE4138">
      <w:pPr>
        <w:pStyle w:val="Testocommento"/>
      </w:pPr>
      <w:r>
        <w:rPr>
          <w:rStyle w:val="Rimandocommento"/>
        </w:rPr>
        <w:annotationRef/>
      </w:r>
      <w:r w:rsidR="00911873">
        <w:t>Discussione generale sui principi e le parole usate nella prima domanda</w:t>
      </w:r>
    </w:p>
    <w:p w14:paraId="518074C0" w14:textId="1B74EC86" w:rsidR="00BE4138" w:rsidRDefault="00BE4138" w:rsidP="00BE4138">
      <w:pPr>
        <w:pStyle w:val="Testocommento"/>
      </w:pPr>
      <w:r>
        <w:t>flusso per ciascuna specie: 1) gli stakeholder pensano che per valutare il benessere animale sia utile misurare... 2) la letteratura scientifica conferma/confuta l'importanza di questi indicatori... 3) i dati pubblicati</w:t>
      </w:r>
    </w:p>
    <w:p w14:paraId="747F3DD6" w14:textId="480BDAD1" w:rsidR="00BE4138" w:rsidRDefault="00BE4138" w:rsidP="00BE4138">
      <w:pPr>
        <w:pStyle w:val="Testocommento"/>
      </w:pPr>
      <w:r>
        <w:t>dicono che questi indicatori sono stati raccolti (si/no) e valutati (positivamente/negativamente)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6FF13D" w15:done="0"/>
  <w15:commentEx w15:paraId="7A4BC9C7" w15:done="0"/>
  <w15:commentEx w15:paraId="0BA33291" w15:paraIdParent="7A4BC9C7" w15:done="0"/>
  <w15:commentEx w15:paraId="32D47164" w15:done="0"/>
  <w15:commentEx w15:paraId="7DFC5286" w15:done="0"/>
  <w15:commentEx w15:paraId="747F3D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E3ADE" w14:textId="77777777" w:rsidR="00D6444E" w:rsidRDefault="00D6444E">
      <w:pPr>
        <w:spacing w:line="240" w:lineRule="auto"/>
      </w:pPr>
      <w:r>
        <w:separator/>
      </w:r>
    </w:p>
  </w:endnote>
  <w:endnote w:type="continuationSeparator" w:id="0">
    <w:p w14:paraId="36595D79" w14:textId="77777777" w:rsidR="00D6444E" w:rsidRDefault="00D64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03BAE" w14:textId="77777777" w:rsidR="00A10BF0" w:rsidRPr="00515453" w:rsidRDefault="00A10BF0" w:rsidP="00A10BF0">
    <w:pPr>
      <w:pStyle w:val="MDPIfooterfirstpage"/>
      <w:spacing w:line="240" w:lineRule="auto"/>
      <w:jc w:val="both"/>
    </w:pPr>
    <w:r>
      <w:rPr>
        <w:i/>
      </w:rPr>
      <w:t>Animals</w:t>
    </w:r>
    <w:r>
      <w:t xml:space="preserve"> </w:t>
    </w:r>
    <w:r w:rsidR="008D4759" w:rsidRPr="008D4759">
      <w:rPr>
        <w:b/>
      </w:rPr>
      <w:t>2019</w:t>
    </w:r>
    <w:r w:rsidR="008D4759" w:rsidRPr="008D4759">
      <w:t xml:space="preserve">, </w:t>
    </w:r>
    <w:r w:rsidR="008D4759" w:rsidRPr="008D4759">
      <w:rPr>
        <w:i/>
      </w:rPr>
      <w:t>9</w:t>
    </w:r>
    <w:r w:rsidR="008D4759" w:rsidRPr="008D4759">
      <w:t xml:space="preserve">, </w:t>
    </w:r>
    <w:r w:rsidR="0047132B">
      <w:t>x; doi: FOR PEER REVIEW</w:t>
    </w:r>
    <w:r w:rsidR="00D3540D" w:rsidRPr="00515453">
      <w:tab/>
    </w:r>
    <w:r w:rsidRPr="00515453">
      <w:t>www.mdpi.com/journal/</w:t>
    </w:r>
    <w:r w:rsidRPr="006D3519">
      <w:t>animals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CFD17" w14:textId="77777777" w:rsidR="00D6444E" w:rsidRDefault="00D6444E">
      <w:pPr>
        <w:spacing w:line="240" w:lineRule="auto"/>
      </w:pPr>
      <w:r>
        <w:separator/>
      </w:r>
    </w:p>
  </w:footnote>
  <w:footnote w:type="continuationSeparator" w:id="0">
    <w:p w14:paraId="0EA16343" w14:textId="77777777" w:rsidR="00D6444E" w:rsidRDefault="00D644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71D58" w14:textId="77777777" w:rsidR="00A10BF0" w:rsidRDefault="00A10BF0" w:rsidP="00A10BF0">
    <w:pPr>
      <w:pStyle w:val="Intestazione"/>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C951E" w14:textId="66D7BF2E" w:rsidR="00A10BF0" w:rsidRPr="00FA19F5" w:rsidRDefault="00A10BF0" w:rsidP="00116A52">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Animals </w:t>
    </w:r>
    <w:r w:rsidR="008D4759" w:rsidRPr="008D4759">
      <w:rPr>
        <w:rFonts w:ascii="Palatino Linotype" w:hAnsi="Palatino Linotype"/>
        <w:b/>
        <w:sz w:val="16"/>
      </w:rPr>
      <w:t>2019</w:t>
    </w:r>
    <w:r w:rsidR="008D4759" w:rsidRPr="008D4759">
      <w:rPr>
        <w:rFonts w:ascii="Palatino Linotype" w:hAnsi="Palatino Linotype"/>
        <w:sz w:val="16"/>
      </w:rPr>
      <w:t xml:space="preserve">, </w:t>
    </w:r>
    <w:r w:rsidR="008D4759" w:rsidRPr="008D4759">
      <w:rPr>
        <w:rFonts w:ascii="Palatino Linotype" w:hAnsi="Palatino Linotype"/>
        <w:i/>
        <w:sz w:val="16"/>
      </w:rPr>
      <w:t>9</w:t>
    </w:r>
    <w:r w:rsidR="0047132B">
      <w:rPr>
        <w:rFonts w:ascii="Palatino Linotype" w:hAnsi="Palatino Linotype"/>
        <w:sz w:val="16"/>
      </w:rPr>
      <w:t>, x FOR PEER REVIEW</w:t>
    </w:r>
    <w:r w:rsidR="00D3540D">
      <w:rPr>
        <w:rFonts w:ascii="Palatino Linotype" w:hAnsi="Palatino Linotype"/>
        <w:sz w:val="16"/>
      </w:rPr>
      <w:tab/>
    </w:r>
    <w:r w:rsidR="0047132B">
      <w:rPr>
        <w:rFonts w:ascii="Palatino Linotype" w:hAnsi="Palatino Linotype"/>
        <w:sz w:val="16"/>
      </w:rPr>
      <w:fldChar w:fldCharType="begin"/>
    </w:r>
    <w:r w:rsidR="0047132B">
      <w:rPr>
        <w:rFonts w:ascii="Palatino Linotype" w:hAnsi="Palatino Linotype"/>
        <w:sz w:val="16"/>
      </w:rPr>
      <w:instrText xml:space="preserve"> PAGE   \* MERGEFORMAT </w:instrText>
    </w:r>
    <w:r w:rsidR="0047132B">
      <w:rPr>
        <w:rFonts w:ascii="Palatino Linotype" w:hAnsi="Palatino Linotype"/>
        <w:sz w:val="16"/>
      </w:rPr>
      <w:fldChar w:fldCharType="separate"/>
    </w:r>
    <w:r w:rsidR="000E1A10">
      <w:rPr>
        <w:rFonts w:ascii="Palatino Linotype" w:hAnsi="Palatino Linotype"/>
        <w:noProof/>
        <w:sz w:val="16"/>
      </w:rPr>
      <w:t>3</w:t>
    </w:r>
    <w:r w:rsidR="0047132B">
      <w:rPr>
        <w:rFonts w:ascii="Palatino Linotype" w:hAnsi="Palatino Linotype"/>
        <w:sz w:val="16"/>
      </w:rPr>
      <w:fldChar w:fldCharType="end"/>
    </w:r>
    <w:r w:rsidR="0047132B">
      <w:rPr>
        <w:rFonts w:ascii="Palatino Linotype" w:hAnsi="Palatino Linotype"/>
        <w:sz w:val="16"/>
      </w:rPr>
      <w:t xml:space="preserve"> of </w:t>
    </w:r>
    <w:r w:rsidR="0047132B">
      <w:rPr>
        <w:rFonts w:ascii="Palatino Linotype" w:hAnsi="Palatino Linotype"/>
        <w:sz w:val="16"/>
      </w:rPr>
      <w:fldChar w:fldCharType="begin"/>
    </w:r>
    <w:r w:rsidR="0047132B">
      <w:rPr>
        <w:rFonts w:ascii="Palatino Linotype" w:hAnsi="Palatino Linotype"/>
        <w:sz w:val="16"/>
      </w:rPr>
      <w:instrText xml:space="preserve"> NUMPAGES   \* MERGEFORMAT </w:instrText>
    </w:r>
    <w:r w:rsidR="0047132B">
      <w:rPr>
        <w:rFonts w:ascii="Palatino Linotype" w:hAnsi="Palatino Linotype"/>
        <w:sz w:val="16"/>
      </w:rPr>
      <w:fldChar w:fldCharType="separate"/>
    </w:r>
    <w:r w:rsidR="000E1A10">
      <w:rPr>
        <w:rFonts w:ascii="Palatino Linotype" w:hAnsi="Palatino Linotype"/>
        <w:noProof/>
        <w:sz w:val="16"/>
      </w:rPr>
      <w:t>10</w:t>
    </w:r>
    <w:r w:rsidR="0047132B">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E3474" w14:textId="16666CE2" w:rsidR="00A10BF0" w:rsidRDefault="00C4655E" w:rsidP="00A10BF0">
    <w:pPr>
      <w:pStyle w:val="MDPIheaderjournallogo"/>
    </w:pPr>
    <w:r>
      <w:rPr>
        <w:i w:val="0"/>
        <w:noProof/>
        <w:szCs w:val="16"/>
        <w:lang w:val="it-IT" w:eastAsia="it-IT"/>
      </w:rPr>
      <mc:AlternateContent>
        <mc:Choice Requires="wps">
          <w:drawing>
            <wp:anchor distT="45720" distB="45720" distL="114300" distR="114300" simplePos="0" relativeHeight="251657728" behindDoc="1" locked="0" layoutInCell="1" allowOverlap="1" wp14:anchorId="574E5771" wp14:editId="12670CE5">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2E735C39" w14:textId="0177A111" w:rsidR="00A10BF0" w:rsidRDefault="00C4655E" w:rsidP="00A10BF0">
                          <w:pPr>
                            <w:pStyle w:val="MDPIheaderjournallogo"/>
                            <w:jc w:val="center"/>
                            <w:textboxTightWrap w:val="allLines"/>
                            <w:rPr>
                              <w:i w:val="0"/>
                              <w:szCs w:val="16"/>
                            </w:rPr>
                          </w:pPr>
                          <w:r>
                            <w:rPr>
                              <w:i w:val="0"/>
                              <w:noProof/>
                              <w:szCs w:val="16"/>
                              <w:lang w:val="it-IT" w:eastAsia="it-IT"/>
                            </w:rPr>
                            <w:drawing>
                              <wp:inline distT="0" distB="0" distL="0" distR="0" wp14:anchorId="3107DA0A" wp14:editId="46172873">
                                <wp:extent cx="539115" cy="382270"/>
                                <wp:effectExtent l="0" t="0" r="0" b="0"/>
                                <wp:docPr id="4" name="Picture 3"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2E735C39" w14:textId="0177A111" w:rsidR="00A10BF0" w:rsidRDefault="00C4655E" w:rsidP="00A10BF0">
                    <w:pPr>
                      <w:pStyle w:val="MDPIheaderjournallogo"/>
                      <w:jc w:val="center"/>
                      <w:textboxTightWrap w:val="allLines"/>
                      <w:rPr>
                        <w:i w:val="0"/>
                        <w:szCs w:val="16"/>
                      </w:rPr>
                    </w:pPr>
                    <w:r>
                      <w:rPr>
                        <w:i w:val="0"/>
                        <w:noProof/>
                        <w:szCs w:val="16"/>
                        <w:lang w:val="it-IT" w:eastAsia="it-IT"/>
                      </w:rPr>
                      <w:drawing>
                        <wp:inline distT="0" distB="0" distL="0" distR="0" wp14:anchorId="3107DA0A" wp14:editId="46172873">
                          <wp:extent cx="539115" cy="382270"/>
                          <wp:effectExtent l="0" t="0" r="0" b="0"/>
                          <wp:docPr id="4" name="Picture 3"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82270"/>
                                  </a:xfrm>
                                  <a:prstGeom prst="rect">
                                    <a:avLst/>
                                  </a:prstGeom>
                                  <a:noFill/>
                                  <a:ln>
                                    <a:noFill/>
                                  </a:ln>
                                </pic:spPr>
                              </pic:pic>
                            </a:graphicData>
                          </a:graphic>
                        </wp:inline>
                      </w:drawing>
                    </w:r>
                  </w:p>
                </w:txbxContent>
              </v:textbox>
              <w10:wrap anchorx="page" anchory="page"/>
            </v:shape>
          </w:pict>
        </mc:Fallback>
      </mc:AlternateContent>
    </w:r>
    <w:r>
      <w:rPr>
        <w:i w:val="0"/>
        <w:noProof/>
        <w:lang w:val="it-IT" w:eastAsia="it-IT"/>
      </w:rPr>
      <w:drawing>
        <wp:inline distT="0" distB="0" distL="0" distR="0" wp14:anchorId="737D7160" wp14:editId="4E085105">
          <wp:extent cx="1603375" cy="457200"/>
          <wp:effectExtent l="0" t="0" r="0" b="0"/>
          <wp:docPr id="5" name="Immagine 5" descr="animal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ls-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3375"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21A94"/>
    <w:multiLevelType w:val="hybridMultilevel"/>
    <w:tmpl w:val="97BCA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nsid w:val="28230EED"/>
    <w:multiLevelType w:val="hybridMultilevel"/>
    <w:tmpl w:val="89A4D5B4"/>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4">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esca">
    <w15:presenceInfo w15:providerId="None" w15:userId="francesca"/>
  </w15:person>
  <w15:person w15:author="Manu Jr">
    <w15:presenceInfo w15:providerId="None" w15:userId="Manu Jr"/>
  </w15:person>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420"/>
  <w:hyphenationZone w:val="28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68"/>
    <w:rsid w:val="00023B2B"/>
    <w:rsid w:val="00023BD4"/>
    <w:rsid w:val="00031CB1"/>
    <w:rsid w:val="00062BCE"/>
    <w:rsid w:val="00065C2F"/>
    <w:rsid w:val="000A005C"/>
    <w:rsid w:val="000A1097"/>
    <w:rsid w:val="000A4749"/>
    <w:rsid w:val="000B471E"/>
    <w:rsid w:val="000E048D"/>
    <w:rsid w:val="000E1A10"/>
    <w:rsid w:val="00102F2E"/>
    <w:rsid w:val="0011444A"/>
    <w:rsid w:val="00116A52"/>
    <w:rsid w:val="00143A64"/>
    <w:rsid w:val="001846DE"/>
    <w:rsid w:val="00192F90"/>
    <w:rsid w:val="001C6B9C"/>
    <w:rsid w:val="001D2139"/>
    <w:rsid w:val="001E0D28"/>
    <w:rsid w:val="001E28A1"/>
    <w:rsid w:val="001E2AEB"/>
    <w:rsid w:val="001E32C1"/>
    <w:rsid w:val="001F6532"/>
    <w:rsid w:val="00224ADC"/>
    <w:rsid w:val="00243802"/>
    <w:rsid w:val="00246AE8"/>
    <w:rsid w:val="00267A9B"/>
    <w:rsid w:val="002861F0"/>
    <w:rsid w:val="002C57A6"/>
    <w:rsid w:val="002F5F85"/>
    <w:rsid w:val="0032135F"/>
    <w:rsid w:val="00326141"/>
    <w:rsid w:val="003272ED"/>
    <w:rsid w:val="00362682"/>
    <w:rsid w:val="0036404E"/>
    <w:rsid w:val="003A1B07"/>
    <w:rsid w:val="003A3608"/>
    <w:rsid w:val="003B095F"/>
    <w:rsid w:val="003B1C74"/>
    <w:rsid w:val="003C074A"/>
    <w:rsid w:val="003C4747"/>
    <w:rsid w:val="003E1A5A"/>
    <w:rsid w:val="003E46DF"/>
    <w:rsid w:val="003F2B07"/>
    <w:rsid w:val="003F68D6"/>
    <w:rsid w:val="00401D30"/>
    <w:rsid w:val="00457BBC"/>
    <w:rsid w:val="0047132B"/>
    <w:rsid w:val="00473FAB"/>
    <w:rsid w:val="00496979"/>
    <w:rsid w:val="00496B74"/>
    <w:rsid w:val="0049784C"/>
    <w:rsid w:val="004A1ACF"/>
    <w:rsid w:val="004B3208"/>
    <w:rsid w:val="004C6327"/>
    <w:rsid w:val="004E5595"/>
    <w:rsid w:val="00515453"/>
    <w:rsid w:val="00515729"/>
    <w:rsid w:val="00516AED"/>
    <w:rsid w:val="00522E57"/>
    <w:rsid w:val="00544941"/>
    <w:rsid w:val="0057059E"/>
    <w:rsid w:val="00571B69"/>
    <w:rsid w:val="005C61F9"/>
    <w:rsid w:val="005E43FA"/>
    <w:rsid w:val="005F341A"/>
    <w:rsid w:val="005F3676"/>
    <w:rsid w:val="00620191"/>
    <w:rsid w:val="00620C3D"/>
    <w:rsid w:val="00621766"/>
    <w:rsid w:val="0062189D"/>
    <w:rsid w:val="00621A07"/>
    <w:rsid w:val="006227AC"/>
    <w:rsid w:val="00640B28"/>
    <w:rsid w:val="006631E7"/>
    <w:rsid w:val="00666D57"/>
    <w:rsid w:val="00667154"/>
    <w:rsid w:val="0068343E"/>
    <w:rsid w:val="006877D4"/>
    <w:rsid w:val="00690510"/>
    <w:rsid w:val="00692393"/>
    <w:rsid w:val="006B4382"/>
    <w:rsid w:val="006C5CBC"/>
    <w:rsid w:val="006E4B9E"/>
    <w:rsid w:val="006E6266"/>
    <w:rsid w:val="006F1250"/>
    <w:rsid w:val="00722934"/>
    <w:rsid w:val="00725D33"/>
    <w:rsid w:val="007330A2"/>
    <w:rsid w:val="0074516B"/>
    <w:rsid w:val="0077422E"/>
    <w:rsid w:val="00777E71"/>
    <w:rsid w:val="007A2E4A"/>
    <w:rsid w:val="007A4795"/>
    <w:rsid w:val="007B3E6E"/>
    <w:rsid w:val="007C2109"/>
    <w:rsid w:val="007C5627"/>
    <w:rsid w:val="007E3031"/>
    <w:rsid w:val="007E4A3A"/>
    <w:rsid w:val="007F11E9"/>
    <w:rsid w:val="007F47E0"/>
    <w:rsid w:val="007F5016"/>
    <w:rsid w:val="00800B0C"/>
    <w:rsid w:val="00804D77"/>
    <w:rsid w:val="00810D97"/>
    <w:rsid w:val="00812B27"/>
    <w:rsid w:val="00825E17"/>
    <w:rsid w:val="00837C8E"/>
    <w:rsid w:val="00846673"/>
    <w:rsid w:val="00861D5A"/>
    <w:rsid w:val="0086246E"/>
    <w:rsid w:val="00873A00"/>
    <w:rsid w:val="008779DA"/>
    <w:rsid w:val="008B0C93"/>
    <w:rsid w:val="008C5B39"/>
    <w:rsid w:val="008D4759"/>
    <w:rsid w:val="00911873"/>
    <w:rsid w:val="00914EC7"/>
    <w:rsid w:val="00934934"/>
    <w:rsid w:val="00970789"/>
    <w:rsid w:val="009944B3"/>
    <w:rsid w:val="009A2307"/>
    <w:rsid w:val="009B151E"/>
    <w:rsid w:val="009E0B08"/>
    <w:rsid w:val="009F70E6"/>
    <w:rsid w:val="00A10BF0"/>
    <w:rsid w:val="00A20C59"/>
    <w:rsid w:val="00A90731"/>
    <w:rsid w:val="00AA6353"/>
    <w:rsid w:val="00AC0308"/>
    <w:rsid w:val="00AF1E37"/>
    <w:rsid w:val="00B0707E"/>
    <w:rsid w:val="00B23121"/>
    <w:rsid w:val="00B45138"/>
    <w:rsid w:val="00B47050"/>
    <w:rsid w:val="00B510BF"/>
    <w:rsid w:val="00B564C8"/>
    <w:rsid w:val="00B60894"/>
    <w:rsid w:val="00B6229F"/>
    <w:rsid w:val="00BB2038"/>
    <w:rsid w:val="00BB2984"/>
    <w:rsid w:val="00BE0986"/>
    <w:rsid w:val="00BE4138"/>
    <w:rsid w:val="00BF33E6"/>
    <w:rsid w:val="00BF3D69"/>
    <w:rsid w:val="00C4655E"/>
    <w:rsid w:val="00C5255C"/>
    <w:rsid w:val="00C54E83"/>
    <w:rsid w:val="00C64044"/>
    <w:rsid w:val="00C87D8B"/>
    <w:rsid w:val="00C903CE"/>
    <w:rsid w:val="00C97C6B"/>
    <w:rsid w:val="00CC1401"/>
    <w:rsid w:val="00CE1A46"/>
    <w:rsid w:val="00CF1868"/>
    <w:rsid w:val="00CF4E59"/>
    <w:rsid w:val="00CF66EE"/>
    <w:rsid w:val="00D20C10"/>
    <w:rsid w:val="00D3540D"/>
    <w:rsid w:val="00D41FEC"/>
    <w:rsid w:val="00D569D9"/>
    <w:rsid w:val="00D6444E"/>
    <w:rsid w:val="00D67C29"/>
    <w:rsid w:val="00D85A80"/>
    <w:rsid w:val="00DA2E28"/>
    <w:rsid w:val="00DB7A2B"/>
    <w:rsid w:val="00DE318C"/>
    <w:rsid w:val="00E026A9"/>
    <w:rsid w:val="00E275D3"/>
    <w:rsid w:val="00E32285"/>
    <w:rsid w:val="00E43973"/>
    <w:rsid w:val="00E534AA"/>
    <w:rsid w:val="00E717F4"/>
    <w:rsid w:val="00E92783"/>
    <w:rsid w:val="00EA529D"/>
    <w:rsid w:val="00EB622D"/>
    <w:rsid w:val="00EC30BE"/>
    <w:rsid w:val="00ED08CC"/>
    <w:rsid w:val="00ED5C06"/>
    <w:rsid w:val="00EE2E42"/>
    <w:rsid w:val="00EF69B0"/>
    <w:rsid w:val="00F01440"/>
    <w:rsid w:val="00F05A2C"/>
    <w:rsid w:val="00F07375"/>
    <w:rsid w:val="00F36017"/>
    <w:rsid w:val="00FA754D"/>
    <w:rsid w:val="00FC788F"/>
    <w:rsid w:val="00FD544D"/>
    <w:rsid w:val="00FF50F8"/>
    <w:rsid w:val="00FF65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9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5CBC"/>
    <w:pPr>
      <w:spacing w:line="340" w:lineRule="atLeast"/>
      <w:jc w:val="both"/>
    </w:pPr>
    <w:rPr>
      <w:rFonts w:ascii="Times New Roman" w:eastAsia="Times New Roman" w:hAnsi="Times New Roman"/>
      <w:color w:val="000000"/>
      <w:sz w:val="24"/>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basedOn w:val="MDPI31text"/>
    <w:next w:val="MDPI12title"/>
    <w:qFormat/>
    <w:rsid w:val="00E92783"/>
    <w:pPr>
      <w:spacing w:before="240" w:line="240" w:lineRule="auto"/>
      <w:ind w:firstLine="0"/>
      <w:jc w:val="left"/>
    </w:pPr>
    <w:rPr>
      <w:i/>
    </w:rPr>
  </w:style>
  <w:style w:type="paragraph" w:customStyle="1" w:styleId="MDPI12title">
    <w:name w:val="MDPI_1.2_title"/>
    <w:next w:val="MDPI13authornames"/>
    <w:qFormat/>
    <w:rsid w:val="00E92783"/>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E92783"/>
    <w:pPr>
      <w:spacing w:after="120"/>
      <w:ind w:firstLine="0"/>
      <w:jc w:val="left"/>
    </w:pPr>
    <w:rPr>
      <w:b/>
      <w:snapToGrid/>
    </w:rPr>
  </w:style>
  <w:style w:type="paragraph" w:customStyle="1" w:styleId="MDPI14history">
    <w:name w:val="MDPI_1.4_history"/>
    <w:basedOn w:val="MDPI62Acknowledgments"/>
    <w:next w:val="Normale"/>
    <w:qFormat/>
    <w:rsid w:val="00E92783"/>
    <w:pPr>
      <w:ind w:left="113"/>
      <w:jc w:val="left"/>
    </w:pPr>
    <w:rPr>
      <w:snapToGrid/>
    </w:rPr>
  </w:style>
  <w:style w:type="paragraph" w:customStyle="1" w:styleId="MDPI16affiliation">
    <w:name w:val="MDPI_1.6_affiliation"/>
    <w:basedOn w:val="MDPI62Acknowledgments"/>
    <w:qFormat/>
    <w:rsid w:val="00E92783"/>
    <w:pPr>
      <w:spacing w:before="0"/>
      <w:ind w:left="311" w:hanging="198"/>
      <w:jc w:val="left"/>
    </w:pPr>
    <w:rPr>
      <w:snapToGrid/>
      <w:szCs w:val="18"/>
    </w:rPr>
  </w:style>
  <w:style w:type="paragraph" w:customStyle="1" w:styleId="MDPI17abstract">
    <w:name w:val="MDPI_1.7_abstract"/>
    <w:basedOn w:val="MDPI31text"/>
    <w:next w:val="MDPI18keywords"/>
    <w:qFormat/>
    <w:rsid w:val="00E92783"/>
    <w:pPr>
      <w:spacing w:before="240"/>
      <w:ind w:left="113" w:firstLine="0"/>
    </w:pPr>
    <w:rPr>
      <w:snapToGrid/>
    </w:rPr>
  </w:style>
  <w:style w:type="paragraph" w:customStyle="1" w:styleId="MDPI18keywords">
    <w:name w:val="MDPI_1.8_keywords"/>
    <w:basedOn w:val="MDPI31text"/>
    <w:next w:val="Normale"/>
    <w:qFormat/>
    <w:rsid w:val="00E92783"/>
    <w:pPr>
      <w:spacing w:before="240"/>
      <w:ind w:left="113" w:firstLine="0"/>
    </w:pPr>
  </w:style>
  <w:style w:type="paragraph" w:customStyle="1" w:styleId="MDPI19line">
    <w:name w:val="MDPI_1.9_line"/>
    <w:basedOn w:val="MDPI31text"/>
    <w:qFormat/>
    <w:rsid w:val="00E92783"/>
    <w:pPr>
      <w:pBdr>
        <w:bottom w:val="single" w:sz="6" w:space="1" w:color="auto"/>
      </w:pBdr>
      <w:ind w:firstLine="0"/>
    </w:pPr>
    <w:rPr>
      <w:snapToGrid/>
      <w:szCs w:val="24"/>
    </w:rPr>
  </w:style>
  <w:style w:type="table" w:customStyle="1" w:styleId="Mdeck5tablebodythreelines">
    <w:name w:val="M_deck_5_table_body_three_lines"/>
    <w:basedOn w:val="Tabellanormale"/>
    <w:uiPriority w:val="99"/>
    <w:rsid w:val="00E9278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Grigliatabella">
    <w:name w:val="Table Grid"/>
    <w:basedOn w:val="Tabellanormale"/>
    <w:uiPriority w:val="39"/>
    <w:rsid w:val="00E9278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E9278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link w:val="Intestazione"/>
    <w:uiPriority w:val="99"/>
    <w:rsid w:val="00E9278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E92783"/>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E92783"/>
    <w:pPr>
      <w:ind w:firstLine="0"/>
    </w:pPr>
  </w:style>
  <w:style w:type="paragraph" w:customStyle="1" w:styleId="MDPI33textspaceafter">
    <w:name w:val="MDPI_3.3_text_space_after"/>
    <w:basedOn w:val="MDPI31text"/>
    <w:qFormat/>
    <w:rsid w:val="00E92783"/>
    <w:pPr>
      <w:spacing w:after="240"/>
    </w:pPr>
  </w:style>
  <w:style w:type="paragraph" w:customStyle="1" w:styleId="MDPI34textspacebefore">
    <w:name w:val="MDPI_3.4_text_space_before"/>
    <w:basedOn w:val="MDPI31text"/>
    <w:qFormat/>
    <w:rsid w:val="00E92783"/>
    <w:pPr>
      <w:spacing w:before="240"/>
    </w:pPr>
  </w:style>
  <w:style w:type="paragraph" w:customStyle="1" w:styleId="MDPI35textbeforelist">
    <w:name w:val="MDPI_3.5_text_before_list"/>
    <w:basedOn w:val="MDPI31text"/>
    <w:qFormat/>
    <w:rsid w:val="00E92783"/>
    <w:pPr>
      <w:spacing w:after="120"/>
    </w:pPr>
  </w:style>
  <w:style w:type="paragraph" w:customStyle="1" w:styleId="MDPI36textafterlist">
    <w:name w:val="MDPI_3.6_text_after_list"/>
    <w:basedOn w:val="MDPI31text"/>
    <w:qFormat/>
    <w:rsid w:val="00E92783"/>
    <w:pPr>
      <w:spacing w:before="120"/>
    </w:pPr>
  </w:style>
  <w:style w:type="paragraph" w:customStyle="1" w:styleId="MDPI37itemize">
    <w:name w:val="MDPI_3.7_itemize"/>
    <w:basedOn w:val="MDPI31text"/>
    <w:qFormat/>
    <w:rsid w:val="00E92783"/>
    <w:pPr>
      <w:numPr>
        <w:numId w:val="1"/>
      </w:numPr>
      <w:ind w:left="425" w:hanging="425"/>
    </w:pPr>
  </w:style>
  <w:style w:type="paragraph" w:customStyle="1" w:styleId="MDPI38bullet">
    <w:name w:val="MDPI_3.8_bullet"/>
    <w:basedOn w:val="MDPI31text"/>
    <w:qFormat/>
    <w:rsid w:val="00E92783"/>
    <w:pPr>
      <w:numPr>
        <w:numId w:val="2"/>
      </w:numPr>
      <w:ind w:left="425" w:hanging="425"/>
    </w:pPr>
  </w:style>
  <w:style w:type="paragraph" w:customStyle="1" w:styleId="MDPI39equation">
    <w:name w:val="MDPI_3.9_equation"/>
    <w:basedOn w:val="MDPI31text"/>
    <w:qFormat/>
    <w:rsid w:val="00E92783"/>
    <w:pPr>
      <w:spacing w:before="120" w:after="120"/>
      <w:ind w:left="709" w:firstLine="0"/>
      <w:jc w:val="center"/>
    </w:pPr>
  </w:style>
  <w:style w:type="paragraph" w:customStyle="1" w:styleId="MDPI3aequationnumber">
    <w:name w:val="MDPI_3.a_equation_number"/>
    <w:basedOn w:val="MDPI31text"/>
    <w:qFormat/>
    <w:rsid w:val="00E92783"/>
    <w:pPr>
      <w:spacing w:before="120" w:after="120" w:line="240" w:lineRule="auto"/>
      <w:ind w:firstLine="0"/>
      <w:jc w:val="right"/>
    </w:pPr>
  </w:style>
  <w:style w:type="paragraph" w:customStyle="1" w:styleId="MDPI62Acknowledgments">
    <w:name w:val="MDPI_6.2_Acknowledgments"/>
    <w:qFormat/>
    <w:rsid w:val="00E92783"/>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E92783"/>
    <w:pPr>
      <w:spacing w:before="240" w:after="120" w:line="260" w:lineRule="atLeast"/>
      <w:ind w:left="425" w:right="425"/>
    </w:pPr>
    <w:rPr>
      <w:snapToGrid/>
      <w:szCs w:val="22"/>
    </w:rPr>
  </w:style>
  <w:style w:type="paragraph" w:customStyle="1" w:styleId="MDPI42tablebody">
    <w:name w:val="MDPI_4.2_table_body"/>
    <w:qFormat/>
    <w:rsid w:val="00FA754D"/>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E92783"/>
    <w:pPr>
      <w:spacing w:before="0"/>
      <w:ind w:left="0" w:right="0"/>
    </w:pPr>
  </w:style>
  <w:style w:type="paragraph" w:customStyle="1" w:styleId="MDPI51figurecaption">
    <w:name w:val="MDPI_5.1_figure_caption"/>
    <w:basedOn w:val="MDPI62Acknowledgments"/>
    <w:qFormat/>
    <w:rsid w:val="00E92783"/>
    <w:pPr>
      <w:spacing w:after="240" w:line="260" w:lineRule="atLeast"/>
      <w:ind w:left="425" w:right="425"/>
    </w:pPr>
    <w:rPr>
      <w:snapToGrid/>
    </w:rPr>
  </w:style>
  <w:style w:type="paragraph" w:customStyle="1" w:styleId="MDPI52figure">
    <w:name w:val="MDPI_5.2_figure"/>
    <w:qFormat/>
    <w:rsid w:val="00E92783"/>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E92783"/>
    <w:pPr>
      <w:spacing w:before="240"/>
    </w:pPr>
    <w:rPr>
      <w:lang w:eastAsia="en-US"/>
    </w:rPr>
  </w:style>
  <w:style w:type="paragraph" w:customStyle="1" w:styleId="MDPI63AuthorContributions">
    <w:name w:val="MDPI_6.3_AuthorContributions"/>
    <w:basedOn w:val="MDPI62Acknowledgments"/>
    <w:qFormat/>
    <w:rsid w:val="00E92783"/>
    <w:rPr>
      <w:rFonts w:eastAsia="SimSun"/>
      <w:color w:val="auto"/>
      <w:lang w:eastAsia="en-US"/>
    </w:rPr>
  </w:style>
  <w:style w:type="paragraph" w:customStyle="1" w:styleId="MDPI64CoI">
    <w:name w:val="MDPI_6.4_CoI"/>
    <w:basedOn w:val="MDPI62Acknowledgments"/>
    <w:qFormat/>
    <w:rsid w:val="00E92783"/>
  </w:style>
  <w:style w:type="paragraph" w:customStyle="1" w:styleId="MDPI81theorem">
    <w:name w:val="MDPI_8.1_theorem"/>
    <w:basedOn w:val="MDPI32textnoindent"/>
    <w:qFormat/>
    <w:rsid w:val="00E92783"/>
    <w:rPr>
      <w:i/>
    </w:rPr>
  </w:style>
  <w:style w:type="paragraph" w:customStyle="1" w:styleId="MDPI82proof">
    <w:name w:val="MDPI_8.2_proof"/>
    <w:basedOn w:val="MDPI32textnoindent"/>
    <w:qFormat/>
    <w:rsid w:val="00E92783"/>
  </w:style>
  <w:style w:type="paragraph" w:customStyle="1" w:styleId="MDPIfooterfirstpage">
    <w:name w:val="MDPI_footer_firstpage"/>
    <w:basedOn w:val="Normale"/>
    <w:qFormat/>
    <w:rsid w:val="00E9278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E92783"/>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E92783"/>
    <w:pPr>
      <w:spacing w:before="240" w:after="120"/>
      <w:ind w:firstLine="0"/>
      <w:jc w:val="left"/>
      <w:outlineLvl w:val="2"/>
    </w:pPr>
  </w:style>
  <w:style w:type="paragraph" w:customStyle="1" w:styleId="MDPI21heading1">
    <w:name w:val="MDPI_2.1_heading1"/>
    <w:basedOn w:val="MDPI23heading3"/>
    <w:qFormat/>
    <w:rsid w:val="00E92783"/>
    <w:pPr>
      <w:outlineLvl w:val="0"/>
    </w:pPr>
    <w:rPr>
      <w:b/>
    </w:rPr>
  </w:style>
  <w:style w:type="paragraph" w:customStyle="1" w:styleId="MDPI22heading2">
    <w:name w:val="MDPI_2.2_heading2"/>
    <w:basedOn w:val="Normale"/>
    <w:qFormat/>
    <w:rsid w:val="00E9278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E92783"/>
    <w:pPr>
      <w:numPr>
        <w:numId w:val="3"/>
      </w:numPr>
      <w:spacing w:before="0" w:line="260" w:lineRule="atLeast"/>
      <w:ind w:left="425" w:hanging="425"/>
    </w:pPr>
  </w:style>
  <w:style w:type="character" w:styleId="Enfasigrassetto">
    <w:name w:val="Strong"/>
    <w:uiPriority w:val="22"/>
    <w:qFormat/>
    <w:rsid w:val="00E92783"/>
    <w:rPr>
      <w:b/>
      <w:bCs/>
    </w:rPr>
  </w:style>
  <w:style w:type="paragraph" w:styleId="Testofumetto">
    <w:name w:val="Balloon Text"/>
    <w:basedOn w:val="Normale"/>
    <w:link w:val="TestofumettoCarattere"/>
    <w:uiPriority w:val="99"/>
    <w:semiHidden/>
    <w:unhideWhenUsed/>
    <w:rsid w:val="00E92783"/>
    <w:pPr>
      <w:spacing w:line="240" w:lineRule="auto"/>
    </w:pPr>
    <w:rPr>
      <w:sz w:val="18"/>
      <w:szCs w:val="18"/>
    </w:rPr>
  </w:style>
  <w:style w:type="character" w:customStyle="1" w:styleId="TestofumettoCarattere">
    <w:name w:val="Testo fumetto Carattere"/>
    <w:link w:val="Testofumetto"/>
    <w:uiPriority w:val="99"/>
    <w:semiHidden/>
    <w:rsid w:val="00E92783"/>
    <w:rPr>
      <w:rFonts w:ascii="Times New Roman" w:eastAsia="Times New Roman" w:hAnsi="Times New Roman" w:cs="Times New Roman"/>
      <w:color w:val="000000"/>
      <w:kern w:val="0"/>
      <w:sz w:val="18"/>
      <w:szCs w:val="18"/>
      <w:lang w:eastAsia="de-DE"/>
    </w:rPr>
  </w:style>
  <w:style w:type="character" w:styleId="Numeroriga">
    <w:name w:val="line number"/>
    <w:basedOn w:val="Carpredefinitoparagrafo"/>
    <w:uiPriority w:val="99"/>
    <w:semiHidden/>
    <w:unhideWhenUsed/>
    <w:rsid w:val="00E92783"/>
  </w:style>
  <w:style w:type="table" w:customStyle="1" w:styleId="MDPI41threelinetable">
    <w:name w:val="MDPI_4.1_three_line_table"/>
    <w:basedOn w:val="Tabellanormale"/>
    <w:uiPriority w:val="99"/>
    <w:rsid w:val="00FA754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Collegamentoipertestuale">
    <w:name w:val="Hyperlink"/>
    <w:uiPriority w:val="99"/>
    <w:unhideWhenUsed/>
    <w:rsid w:val="00C5255C"/>
    <w:rPr>
      <w:color w:val="0563C1"/>
      <w:u w:val="single"/>
    </w:rPr>
  </w:style>
  <w:style w:type="character" w:customStyle="1" w:styleId="UnresolvedMention">
    <w:name w:val="Unresolved Mention"/>
    <w:uiPriority w:val="99"/>
    <w:semiHidden/>
    <w:unhideWhenUsed/>
    <w:rsid w:val="00F01440"/>
    <w:rPr>
      <w:color w:val="605E5C"/>
      <w:shd w:val="clear" w:color="auto" w:fill="E1DFDD"/>
    </w:rPr>
  </w:style>
  <w:style w:type="paragraph" w:styleId="Pidipagina">
    <w:name w:val="footer"/>
    <w:basedOn w:val="Normale"/>
    <w:link w:val="PidipaginaCarattere"/>
    <w:uiPriority w:val="99"/>
    <w:unhideWhenUsed/>
    <w:rsid w:val="008D4759"/>
    <w:pPr>
      <w:tabs>
        <w:tab w:val="center" w:pos="4153"/>
        <w:tab w:val="right" w:pos="8306"/>
      </w:tabs>
    </w:pPr>
  </w:style>
  <w:style w:type="character" w:customStyle="1" w:styleId="PidipaginaCarattere">
    <w:name w:val="Piè di pagina Carattere"/>
    <w:link w:val="Pidipagina"/>
    <w:uiPriority w:val="99"/>
    <w:rsid w:val="008D4759"/>
    <w:rPr>
      <w:rFonts w:ascii="Times New Roman" w:eastAsia="Times New Roman" w:hAnsi="Times New Roman"/>
      <w:color w:val="000000"/>
      <w:sz w:val="24"/>
      <w:lang w:eastAsia="de-DE"/>
    </w:rPr>
  </w:style>
  <w:style w:type="table" w:customStyle="1" w:styleId="PlainTable4">
    <w:name w:val="Plain Table 4"/>
    <w:basedOn w:val="Tabellanormale"/>
    <w:uiPriority w:val="44"/>
    <w:rsid w:val="008D47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imandocommento">
    <w:name w:val="annotation reference"/>
    <w:uiPriority w:val="99"/>
    <w:semiHidden/>
    <w:unhideWhenUsed/>
    <w:rsid w:val="00CF1868"/>
    <w:rPr>
      <w:sz w:val="16"/>
      <w:szCs w:val="16"/>
    </w:rPr>
  </w:style>
  <w:style w:type="paragraph" w:styleId="Testocommento">
    <w:name w:val="annotation text"/>
    <w:basedOn w:val="Normale"/>
    <w:link w:val="TestocommentoCarattere"/>
    <w:uiPriority w:val="99"/>
    <w:unhideWhenUsed/>
    <w:rsid w:val="00CF1868"/>
    <w:pPr>
      <w:spacing w:after="200" w:line="240" w:lineRule="auto"/>
    </w:pPr>
    <w:rPr>
      <w:color w:val="auto"/>
      <w:sz w:val="20"/>
      <w:lang w:val="it-IT" w:eastAsia="it-IT"/>
    </w:rPr>
  </w:style>
  <w:style w:type="character" w:customStyle="1" w:styleId="TestocommentoCarattere">
    <w:name w:val="Testo commento Carattere"/>
    <w:basedOn w:val="Carpredefinitoparagrafo"/>
    <w:link w:val="Testocommento"/>
    <w:uiPriority w:val="99"/>
    <w:rsid w:val="00CF1868"/>
    <w:rPr>
      <w:rFonts w:ascii="Times New Roman" w:eastAsia="Times New Roman" w:hAnsi="Times New Roman"/>
    </w:rPr>
  </w:style>
  <w:style w:type="paragraph" w:styleId="Soggettocommento">
    <w:name w:val="annotation subject"/>
    <w:basedOn w:val="Testocommento"/>
    <w:next w:val="Testocommento"/>
    <w:link w:val="SoggettocommentoCarattere"/>
    <w:uiPriority w:val="99"/>
    <w:semiHidden/>
    <w:unhideWhenUsed/>
    <w:rsid w:val="008C5B39"/>
    <w:pPr>
      <w:spacing w:after="0" w:line="340" w:lineRule="atLeast"/>
    </w:pPr>
    <w:rPr>
      <w:b/>
      <w:bCs/>
      <w:color w:val="000000"/>
      <w:lang w:val="en-US" w:eastAsia="de-DE"/>
    </w:rPr>
  </w:style>
  <w:style w:type="character" w:customStyle="1" w:styleId="SoggettocommentoCarattere">
    <w:name w:val="Soggetto commento Carattere"/>
    <w:basedOn w:val="TestocommentoCarattere"/>
    <w:link w:val="Soggettocommento"/>
    <w:uiPriority w:val="99"/>
    <w:semiHidden/>
    <w:rsid w:val="008C5B39"/>
    <w:rPr>
      <w:rFonts w:ascii="Times New Roman" w:eastAsia="Times New Roman" w:hAnsi="Times New Roman"/>
      <w:b/>
      <w:bCs/>
      <w:color w:val="000000"/>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5CBC"/>
    <w:pPr>
      <w:spacing w:line="340" w:lineRule="atLeast"/>
      <w:jc w:val="both"/>
    </w:pPr>
    <w:rPr>
      <w:rFonts w:ascii="Times New Roman" w:eastAsia="Times New Roman" w:hAnsi="Times New Roman"/>
      <w:color w:val="000000"/>
      <w:sz w:val="24"/>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basedOn w:val="MDPI31text"/>
    <w:next w:val="MDPI12title"/>
    <w:qFormat/>
    <w:rsid w:val="00E92783"/>
    <w:pPr>
      <w:spacing w:before="240" w:line="240" w:lineRule="auto"/>
      <w:ind w:firstLine="0"/>
      <w:jc w:val="left"/>
    </w:pPr>
    <w:rPr>
      <w:i/>
    </w:rPr>
  </w:style>
  <w:style w:type="paragraph" w:customStyle="1" w:styleId="MDPI12title">
    <w:name w:val="MDPI_1.2_title"/>
    <w:next w:val="MDPI13authornames"/>
    <w:qFormat/>
    <w:rsid w:val="00E92783"/>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E92783"/>
    <w:pPr>
      <w:spacing w:after="120"/>
      <w:ind w:firstLine="0"/>
      <w:jc w:val="left"/>
    </w:pPr>
    <w:rPr>
      <w:b/>
      <w:snapToGrid/>
    </w:rPr>
  </w:style>
  <w:style w:type="paragraph" w:customStyle="1" w:styleId="MDPI14history">
    <w:name w:val="MDPI_1.4_history"/>
    <w:basedOn w:val="MDPI62Acknowledgments"/>
    <w:next w:val="Normale"/>
    <w:qFormat/>
    <w:rsid w:val="00E92783"/>
    <w:pPr>
      <w:ind w:left="113"/>
      <w:jc w:val="left"/>
    </w:pPr>
    <w:rPr>
      <w:snapToGrid/>
    </w:rPr>
  </w:style>
  <w:style w:type="paragraph" w:customStyle="1" w:styleId="MDPI16affiliation">
    <w:name w:val="MDPI_1.6_affiliation"/>
    <w:basedOn w:val="MDPI62Acknowledgments"/>
    <w:qFormat/>
    <w:rsid w:val="00E92783"/>
    <w:pPr>
      <w:spacing w:before="0"/>
      <w:ind w:left="311" w:hanging="198"/>
      <w:jc w:val="left"/>
    </w:pPr>
    <w:rPr>
      <w:snapToGrid/>
      <w:szCs w:val="18"/>
    </w:rPr>
  </w:style>
  <w:style w:type="paragraph" w:customStyle="1" w:styleId="MDPI17abstract">
    <w:name w:val="MDPI_1.7_abstract"/>
    <w:basedOn w:val="MDPI31text"/>
    <w:next w:val="MDPI18keywords"/>
    <w:qFormat/>
    <w:rsid w:val="00E92783"/>
    <w:pPr>
      <w:spacing w:before="240"/>
      <w:ind w:left="113" w:firstLine="0"/>
    </w:pPr>
    <w:rPr>
      <w:snapToGrid/>
    </w:rPr>
  </w:style>
  <w:style w:type="paragraph" w:customStyle="1" w:styleId="MDPI18keywords">
    <w:name w:val="MDPI_1.8_keywords"/>
    <w:basedOn w:val="MDPI31text"/>
    <w:next w:val="Normale"/>
    <w:qFormat/>
    <w:rsid w:val="00E92783"/>
    <w:pPr>
      <w:spacing w:before="240"/>
      <w:ind w:left="113" w:firstLine="0"/>
    </w:pPr>
  </w:style>
  <w:style w:type="paragraph" w:customStyle="1" w:styleId="MDPI19line">
    <w:name w:val="MDPI_1.9_line"/>
    <w:basedOn w:val="MDPI31text"/>
    <w:qFormat/>
    <w:rsid w:val="00E92783"/>
    <w:pPr>
      <w:pBdr>
        <w:bottom w:val="single" w:sz="6" w:space="1" w:color="auto"/>
      </w:pBdr>
      <w:ind w:firstLine="0"/>
    </w:pPr>
    <w:rPr>
      <w:snapToGrid/>
      <w:szCs w:val="24"/>
    </w:rPr>
  </w:style>
  <w:style w:type="table" w:customStyle="1" w:styleId="Mdeck5tablebodythreelines">
    <w:name w:val="M_deck_5_table_body_three_lines"/>
    <w:basedOn w:val="Tabellanormale"/>
    <w:uiPriority w:val="99"/>
    <w:rsid w:val="00E9278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Grigliatabella">
    <w:name w:val="Table Grid"/>
    <w:basedOn w:val="Tabellanormale"/>
    <w:uiPriority w:val="39"/>
    <w:rsid w:val="00E9278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rsid w:val="00E9278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link w:val="Intestazione"/>
    <w:uiPriority w:val="99"/>
    <w:rsid w:val="00E92783"/>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E92783"/>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E92783"/>
    <w:pPr>
      <w:ind w:firstLine="0"/>
    </w:pPr>
  </w:style>
  <w:style w:type="paragraph" w:customStyle="1" w:styleId="MDPI33textspaceafter">
    <w:name w:val="MDPI_3.3_text_space_after"/>
    <w:basedOn w:val="MDPI31text"/>
    <w:qFormat/>
    <w:rsid w:val="00E92783"/>
    <w:pPr>
      <w:spacing w:after="240"/>
    </w:pPr>
  </w:style>
  <w:style w:type="paragraph" w:customStyle="1" w:styleId="MDPI34textspacebefore">
    <w:name w:val="MDPI_3.4_text_space_before"/>
    <w:basedOn w:val="MDPI31text"/>
    <w:qFormat/>
    <w:rsid w:val="00E92783"/>
    <w:pPr>
      <w:spacing w:before="240"/>
    </w:pPr>
  </w:style>
  <w:style w:type="paragraph" w:customStyle="1" w:styleId="MDPI35textbeforelist">
    <w:name w:val="MDPI_3.5_text_before_list"/>
    <w:basedOn w:val="MDPI31text"/>
    <w:qFormat/>
    <w:rsid w:val="00E92783"/>
    <w:pPr>
      <w:spacing w:after="120"/>
    </w:pPr>
  </w:style>
  <w:style w:type="paragraph" w:customStyle="1" w:styleId="MDPI36textafterlist">
    <w:name w:val="MDPI_3.6_text_after_list"/>
    <w:basedOn w:val="MDPI31text"/>
    <w:qFormat/>
    <w:rsid w:val="00E92783"/>
    <w:pPr>
      <w:spacing w:before="120"/>
    </w:pPr>
  </w:style>
  <w:style w:type="paragraph" w:customStyle="1" w:styleId="MDPI37itemize">
    <w:name w:val="MDPI_3.7_itemize"/>
    <w:basedOn w:val="MDPI31text"/>
    <w:qFormat/>
    <w:rsid w:val="00E92783"/>
    <w:pPr>
      <w:numPr>
        <w:numId w:val="1"/>
      </w:numPr>
      <w:ind w:left="425" w:hanging="425"/>
    </w:pPr>
  </w:style>
  <w:style w:type="paragraph" w:customStyle="1" w:styleId="MDPI38bullet">
    <w:name w:val="MDPI_3.8_bullet"/>
    <w:basedOn w:val="MDPI31text"/>
    <w:qFormat/>
    <w:rsid w:val="00E92783"/>
    <w:pPr>
      <w:numPr>
        <w:numId w:val="2"/>
      </w:numPr>
      <w:ind w:left="425" w:hanging="425"/>
    </w:pPr>
  </w:style>
  <w:style w:type="paragraph" w:customStyle="1" w:styleId="MDPI39equation">
    <w:name w:val="MDPI_3.9_equation"/>
    <w:basedOn w:val="MDPI31text"/>
    <w:qFormat/>
    <w:rsid w:val="00E92783"/>
    <w:pPr>
      <w:spacing w:before="120" w:after="120"/>
      <w:ind w:left="709" w:firstLine="0"/>
      <w:jc w:val="center"/>
    </w:pPr>
  </w:style>
  <w:style w:type="paragraph" w:customStyle="1" w:styleId="MDPI3aequationnumber">
    <w:name w:val="MDPI_3.a_equation_number"/>
    <w:basedOn w:val="MDPI31text"/>
    <w:qFormat/>
    <w:rsid w:val="00E92783"/>
    <w:pPr>
      <w:spacing w:before="120" w:after="120" w:line="240" w:lineRule="auto"/>
      <w:ind w:firstLine="0"/>
      <w:jc w:val="right"/>
    </w:pPr>
  </w:style>
  <w:style w:type="paragraph" w:customStyle="1" w:styleId="MDPI62Acknowledgments">
    <w:name w:val="MDPI_6.2_Acknowledgments"/>
    <w:qFormat/>
    <w:rsid w:val="00E92783"/>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E92783"/>
    <w:pPr>
      <w:spacing w:before="240" w:after="120" w:line="260" w:lineRule="atLeast"/>
      <w:ind w:left="425" w:right="425"/>
    </w:pPr>
    <w:rPr>
      <w:snapToGrid/>
      <w:szCs w:val="22"/>
    </w:rPr>
  </w:style>
  <w:style w:type="paragraph" w:customStyle="1" w:styleId="MDPI42tablebody">
    <w:name w:val="MDPI_4.2_table_body"/>
    <w:qFormat/>
    <w:rsid w:val="00FA754D"/>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E92783"/>
    <w:pPr>
      <w:spacing w:before="0"/>
      <w:ind w:left="0" w:right="0"/>
    </w:pPr>
  </w:style>
  <w:style w:type="paragraph" w:customStyle="1" w:styleId="MDPI51figurecaption">
    <w:name w:val="MDPI_5.1_figure_caption"/>
    <w:basedOn w:val="MDPI62Acknowledgments"/>
    <w:qFormat/>
    <w:rsid w:val="00E92783"/>
    <w:pPr>
      <w:spacing w:after="240" w:line="260" w:lineRule="atLeast"/>
      <w:ind w:left="425" w:right="425"/>
    </w:pPr>
    <w:rPr>
      <w:snapToGrid/>
    </w:rPr>
  </w:style>
  <w:style w:type="paragraph" w:customStyle="1" w:styleId="MDPI52figure">
    <w:name w:val="MDPI_5.2_figure"/>
    <w:qFormat/>
    <w:rsid w:val="00E92783"/>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E92783"/>
    <w:pPr>
      <w:spacing w:before="240"/>
    </w:pPr>
    <w:rPr>
      <w:lang w:eastAsia="en-US"/>
    </w:rPr>
  </w:style>
  <w:style w:type="paragraph" w:customStyle="1" w:styleId="MDPI63AuthorContributions">
    <w:name w:val="MDPI_6.3_AuthorContributions"/>
    <w:basedOn w:val="MDPI62Acknowledgments"/>
    <w:qFormat/>
    <w:rsid w:val="00E92783"/>
    <w:rPr>
      <w:rFonts w:eastAsia="SimSun"/>
      <w:color w:val="auto"/>
      <w:lang w:eastAsia="en-US"/>
    </w:rPr>
  </w:style>
  <w:style w:type="paragraph" w:customStyle="1" w:styleId="MDPI64CoI">
    <w:name w:val="MDPI_6.4_CoI"/>
    <w:basedOn w:val="MDPI62Acknowledgments"/>
    <w:qFormat/>
    <w:rsid w:val="00E92783"/>
  </w:style>
  <w:style w:type="paragraph" w:customStyle="1" w:styleId="MDPI81theorem">
    <w:name w:val="MDPI_8.1_theorem"/>
    <w:basedOn w:val="MDPI32textnoindent"/>
    <w:qFormat/>
    <w:rsid w:val="00E92783"/>
    <w:rPr>
      <w:i/>
    </w:rPr>
  </w:style>
  <w:style w:type="paragraph" w:customStyle="1" w:styleId="MDPI82proof">
    <w:name w:val="MDPI_8.2_proof"/>
    <w:basedOn w:val="MDPI32textnoindent"/>
    <w:qFormat/>
    <w:rsid w:val="00E92783"/>
  </w:style>
  <w:style w:type="paragraph" w:customStyle="1" w:styleId="MDPIfooterfirstpage">
    <w:name w:val="MDPI_footer_firstpage"/>
    <w:basedOn w:val="Normale"/>
    <w:qFormat/>
    <w:rsid w:val="00E92783"/>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E92783"/>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E92783"/>
    <w:pPr>
      <w:spacing w:before="240" w:after="120"/>
      <w:ind w:firstLine="0"/>
      <w:jc w:val="left"/>
      <w:outlineLvl w:val="2"/>
    </w:pPr>
  </w:style>
  <w:style w:type="paragraph" w:customStyle="1" w:styleId="MDPI21heading1">
    <w:name w:val="MDPI_2.1_heading1"/>
    <w:basedOn w:val="MDPI23heading3"/>
    <w:qFormat/>
    <w:rsid w:val="00E92783"/>
    <w:pPr>
      <w:outlineLvl w:val="0"/>
    </w:pPr>
    <w:rPr>
      <w:b/>
    </w:rPr>
  </w:style>
  <w:style w:type="paragraph" w:customStyle="1" w:styleId="MDPI22heading2">
    <w:name w:val="MDPI_2.2_heading2"/>
    <w:basedOn w:val="Normale"/>
    <w:qFormat/>
    <w:rsid w:val="00E92783"/>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E92783"/>
    <w:pPr>
      <w:numPr>
        <w:numId w:val="3"/>
      </w:numPr>
      <w:spacing w:before="0" w:line="260" w:lineRule="atLeast"/>
      <w:ind w:left="425" w:hanging="425"/>
    </w:pPr>
  </w:style>
  <w:style w:type="character" w:styleId="Enfasigrassetto">
    <w:name w:val="Strong"/>
    <w:uiPriority w:val="22"/>
    <w:qFormat/>
    <w:rsid w:val="00E92783"/>
    <w:rPr>
      <w:b/>
      <w:bCs/>
    </w:rPr>
  </w:style>
  <w:style w:type="paragraph" w:styleId="Testofumetto">
    <w:name w:val="Balloon Text"/>
    <w:basedOn w:val="Normale"/>
    <w:link w:val="TestofumettoCarattere"/>
    <w:uiPriority w:val="99"/>
    <w:semiHidden/>
    <w:unhideWhenUsed/>
    <w:rsid w:val="00E92783"/>
    <w:pPr>
      <w:spacing w:line="240" w:lineRule="auto"/>
    </w:pPr>
    <w:rPr>
      <w:sz w:val="18"/>
      <w:szCs w:val="18"/>
    </w:rPr>
  </w:style>
  <w:style w:type="character" w:customStyle="1" w:styleId="TestofumettoCarattere">
    <w:name w:val="Testo fumetto Carattere"/>
    <w:link w:val="Testofumetto"/>
    <w:uiPriority w:val="99"/>
    <w:semiHidden/>
    <w:rsid w:val="00E92783"/>
    <w:rPr>
      <w:rFonts w:ascii="Times New Roman" w:eastAsia="Times New Roman" w:hAnsi="Times New Roman" w:cs="Times New Roman"/>
      <w:color w:val="000000"/>
      <w:kern w:val="0"/>
      <w:sz w:val="18"/>
      <w:szCs w:val="18"/>
      <w:lang w:eastAsia="de-DE"/>
    </w:rPr>
  </w:style>
  <w:style w:type="character" w:styleId="Numeroriga">
    <w:name w:val="line number"/>
    <w:basedOn w:val="Carpredefinitoparagrafo"/>
    <w:uiPriority w:val="99"/>
    <w:semiHidden/>
    <w:unhideWhenUsed/>
    <w:rsid w:val="00E92783"/>
  </w:style>
  <w:style w:type="table" w:customStyle="1" w:styleId="MDPI41threelinetable">
    <w:name w:val="MDPI_4.1_three_line_table"/>
    <w:basedOn w:val="Tabellanormale"/>
    <w:uiPriority w:val="99"/>
    <w:rsid w:val="00FA754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Collegamentoipertestuale">
    <w:name w:val="Hyperlink"/>
    <w:uiPriority w:val="99"/>
    <w:unhideWhenUsed/>
    <w:rsid w:val="00C5255C"/>
    <w:rPr>
      <w:color w:val="0563C1"/>
      <w:u w:val="single"/>
    </w:rPr>
  </w:style>
  <w:style w:type="character" w:customStyle="1" w:styleId="UnresolvedMention">
    <w:name w:val="Unresolved Mention"/>
    <w:uiPriority w:val="99"/>
    <w:semiHidden/>
    <w:unhideWhenUsed/>
    <w:rsid w:val="00F01440"/>
    <w:rPr>
      <w:color w:val="605E5C"/>
      <w:shd w:val="clear" w:color="auto" w:fill="E1DFDD"/>
    </w:rPr>
  </w:style>
  <w:style w:type="paragraph" w:styleId="Pidipagina">
    <w:name w:val="footer"/>
    <w:basedOn w:val="Normale"/>
    <w:link w:val="PidipaginaCarattere"/>
    <w:uiPriority w:val="99"/>
    <w:unhideWhenUsed/>
    <w:rsid w:val="008D4759"/>
    <w:pPr>
      <w:tabs>
        <w:tab w:val="center" w:pos="4153"/>
        <w:tab w:val="right" w:pos="8306"/>
      </w:tabs>
    </w:pPr>
  </w:style>
  <w:style w:type="character" w:customStyle="1" w:styleId="PidipaginaCarattere">
    <w:name w:val="Piè di pagina Carattere"/>
    <w:link w:val="Pidipagina"/>
    <w:uiPriority w:val="99"/>
    <w:rsid w:val="008D4759"/>
    <w:rPr>
      <w:rFonts w:ascii="Times New Roman" w:eastAsia="Times New Roman" w:hAnsi="Times New Roman"/>
      <w:color w:val="000000"/>
      <w:sz w:val="24"/>
      <w:lang w:eastAsia="de-DE"/>
    </w:rPr>
  </w:style>
  <w:style w:type="table" w:customStyle="1" w:styleId="PlainTable4">
    <w:name w:val="Plain Table 4"/>
    <w:basedOn w:val="Tabellanormale"/>
    <w:uiPriority w:val="44"/>
    <w:rsid w:val="008D475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imandocommento">
    <w:name w:val="annotation reference"/>
    <w:uiPriority w:val="99"/>
    <w:semiHidden/>
    <w:unhideWhenUsed/>
    <w:rsid w:val="00CF1868"/>
    <w:rPr>
      <w:sz w:val="16"/>
      <w:szCs w:val="16"/>
    </w:rPr>
  </w:style>
  <w:style w:type="paragraph" w:styleId="Testocommento">
    <w:name w:val="annotation text"/>
    <w:basedOn w:val="Normale"/>
    <w:link w:val="TestocommentoCarattere"/>
    <w:uiPriority w:val="99"/>
    <w:unhideWhenUsed/>
    <w:rsid w:val="00CF1868"/>
    <w:pPr>
      <w:spacing w:after="200" w:line="240" w:lineRule="auto"/>
    </w:pPr>
    <w:rPr>
      <w:color w:val="auto"/>
      <w:sz w:val="20"/>
      <w:lang w:val="it-IT" w:eastAsia="it-IT"/>
    </w:rPr>
  </w:style>
  <w:style w:type="character" w:customStyle="1" w:styleId="TestocommentoCarattere">
    <w:name w:val="Testo commento Carattere"/>
    <w:basedOn w:val="Carpredefinitoparagrafo"/>
    <w:link w:val="Testocommento"/>
    <w:uiPriority w:val="99"/>
    <w:rsid w:val="00CF1868"/>
    <w:rPr>
      <w:rFonts w:ascii="Times New Roman" w:eastAsia="Times New Roman" w:hAnsi="Times New Roman"/>
    </w:rPr>
  </w:style>
  <w:style w:type="paragraph" w:styleId="Soggettocommento">
    <w:name w:val="annotation subject"/>
    <w:basedOn w:val="Testocommento"/>
    <w:next w:val="Testocommento"/>
    <w:link w:val="SoggettocommentoCarattere"/>
    <w:uiPriority w:val="99"/>
    <w:semiHidden/>
    <w:unhideWhenUsed/>
    <w:rsid w:val="008C5B39"/>
    <w:pPr>
      <w:spacing w:after="0" w:line="340" w:lineRule="atLeast"/>
    </w:pPr>
    <w:rPr>
      <w:b/>
      <w:bCs/>
      <w:color w:val="000000"/>
      <w:lang w:val="en-US" w:eastAsia="de-DE"/>
    </w:rPr>
  </w:style>
  <w:style w:type="character" w:customStyle="1" w:styleId="SoggettocommentoCarattere">
    <w:name w:val="Soggetto commento Carattere"/>
    <w:basedOn w:val="TestocommentoCarattere"/>
    <w:link w:val="Soggettocommento"/>
    <w:uiPriority w:val="99"/>
    <w:semiHidden/>
    <w:rsid w:val="008C5B39"/>
    <w:rPr>
      <w:rFonts w:ascii="Times New Roman" w:eastAsia="Times New Roman" w:hAnsi="Times New Roman"/>
      <w:b/>
      <w:bCs/>
      <w:color w:val="00000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66931">
      <w:bodyDiv w:val="1"/>
      <w:marLeft w:val="0"/>
      <w:marRight w:val="0"/>
      <w:marTop w:val="0"/>
      <w:marBottom w:val="0"/>
      <w:divBdr>
        <w:top w:val="none" w:sz="0" w:space="0" w:color="auto"/>
        <w:left w:val="none" w:sz="0" w:space="0" w:color="auto"/>
        <w:bottom w:val="none" w:sz="0" w:space="0" w:color="auto"/>
        <w:right w:val="none" w:sz="0" w:space="0" w:color="auto"/>
      </w:divBdr>
      <w:divsChild>
        <w:div w:id="882403363">
          <w:marLeft w:val="0"/>
          <w:marRight w:val="0"/>
          <w:marTop w:val="0"/>
          <w:marBottom w:val="0"/>
          <w:divBdr>
            <w:top w:val="none" w:sz="0" w:space="0" w:color="auto"/>
            <w:left w:val="none" w:sz="0" w:space="0" w:color="auto"/>
            <w:bottom w:val="none" w:sz="0" w:space="0" w:color="auto"/>
            <w:right w:val="none" w:sz="0" w:space="0" w:color="auto"/>
          </w:divBdr>
          <w:divsChild>
            <w:div w:id="48578369">
              <w:marLeft w:val="0"/>
              <w:marRight w:val="0"/>
              <w:marTop w:val="0"/>
              <w:marBottom w:val="0"/>
              <w:divBdr>
                <w:top w:val="none" w:sz="0" w:space="0" w:color="auto"/>
                <w:left w:val="none" w:sz="0" w:space="0" w:color="auto"/>
                <w:bottom w:val="none" w:sz="0" w:space="0" w:color="auto"/>
                <w:right w:val="none" w:sz="0" w:space="0" w:color="auto"/>
              </w:divBdr>
              <w:divsChild>
                <w:div w:id="77480878">
                  <w:marLeft w:val="0"/>
                  <w:marRight w:val="0"/>
                  <w:marTop w:val="0"/>
                  <w:marBottom w:val="0"/>
                  <w:divBdr>
                    <w:top w:val="none" w:sz="0" w:space="0" w:color="auto"/>
                    <w:left w:val="none" w:sz="0" w:space="0" w:color="auto"/>
                    <w:bottom w:val="none" w:sz="0" w:space="0" w:color="auto"/>
                    <w:right w:val="none" w:sz="0" w:space="0" w:color="auto"/>
                  </w:divBdr>
                  <w:divsChild>
                    <w:div w:id="981349613">
                      <w:marLeft w:val="0"/>
                      <w:marRight w:val="0"/>
                      <w:marTop w:val="0"/>
                      <w:marBottom w:val="0"/>
                      <w:divBdr>
                        <w:top w:val="none" w:sz="0" w:space="0" w:color="auto"/>
                        <w:left w:val="none" w:sz="0" w:space="0" w:color="auto"/>
                        <w:bottom w:val="none" w:sz="0" w:space="0" w:color="auto"/>
                        <w:right w:val="none" w:sz="0" w:space="0" w:color="auto"/>
                      </w:divBdr>
                      <w:divsChild>
                        <w:div w:id="1248610991">
                          <w:marLeft w:val="0"/>
                          <w:marRight w:val="0"/>
                          <w:marTop w:val="0"/>
                          <w:marBottom w:val="0"/>
                          <w:divBdr>
                            <w:top w:val="none" w:sz="0" w:space="0" w:color="auto"/>
                            <w:left w:val="none" w:sz="0" w:space="0" w:color="auto"/>
                            <w:bottom w:val="none" w:sz="0" w:space="0" w:color="auto"/>
                            <w:right w:val="none" w:sz="0" w:space="0" w:color="auto"/>
                          </w:divBdr>
                          <w:divsChild>
                            <w:div w:id="1510370634">
                              <w:marLeft w:val="0"/>
                              <w:marRight w:val="300"/>
                              <w:marTop w:val="180"/>
                              <w:marBottom w:val="0"/>
                              <w:divBdr>
                                <w:top w:val="none" w:sz="0" w:space="0" w:color="auto"/>
                                <w:left w:val="none" w:sz="0" w:space="0" w:color="auto"/>
                                <w:bottom w:val="none" w:sz="0" w:space="0" w:color="auto"/>
                                <w:right w:val="none" w:sz="0" w:space="0" w:color="auto"/>
                              </w:divBdr>
                              <w:divsChild>
                                <w:div w:id="20769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139272">
          <w:marLeft w:val="0"/>
          <w:marRight w:val="0"/>
          <w:marTop w:val="0"/>
          <w:marBottom w:val="0"/>
          <w:divBdr>
            <w:top w:val="none" w:sz="0" w:space="0" w:color="auto"/>
            <w:left w:val="none" w:sz="0" w:space="0" w:color="auto"/>
            <w:bottom w:val="none" w:sz="0" w:space="0" w:color="auto"/>
            <w:right w:val="none" w:sz="0" w:space="0" w:color="auto"/>
          </w:divBdr>
          <w:divsChild>
            <w:div w:id="1205748787">
              <w:marLeft w:val="0"/>
              <w:marRight w:val="0"/>
              <w:marTop w:val="0"/>
              <w:marBottom w:val="0"/>
              <w:divBdr>
                <w:top w:val="none" w:sz="0" w:space="0" w:color="auto"/>
                <w:left w:val="none" w:sz="0" w:space="0" w:color="auto"/>
                <w:bottom w:val="none" w:sz="0" w:space="0" w:color="auto"/>
                <w:right w:val="none" w:sz="0" w:space="0" w:color="auto"/>
              </w:divBdr>
              <w:divsChild>
                <w:div w:id="838421164">
                  <w:marLeft w:val="0"/>
                  <w:marRight w:val="0"/>
                  <w:marTop w:val="0"/>
                  <w:marBottom w:val="0"/>
                  <w:divBdr>
                    <w:top w:val="none" w:sz="0" w:space="0" w:color="auto"/>
                    <w:left w:val="none" w:sz="0" w:space="0" w:color="auto"/>
                    <w:bottom w:val="none" w:sz="0" w:space="0" w:color="auto"/>
                    <w:right w:val="none" w:sz="0" w:space="0" w:color="auto"/>
                  </w:divBdr>
                  <w:divsChild>
                    <w:div w:id="2030791295">
                      <w:marLeft w:val="0"/>
                      <w:marRight w:val="0"/>
                      <w:marTop w:val="0"/>
                      <w:marBottom w:val="0"/>
                      <w:divBdr>
                        <w:top w:val="none" w:sz="0" w:space="0" w:color="auto"/>
                        <w:left w:val="none" w:sz="0" w:space="0" w:color="auto"/>
                        <w:bottom w:val="none" w:sz="0" w:space="0" w:color="auto"/>
                        <w:right w:val="none" w:sz="0" w:space="0" w:color="auto"/>
                      </w:divBdr>
                      <w:divsChild>
                        <w:div w:id="795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337503">
      <w:bodyDiv w:val="1"/>
      <w:marLeft w:val="0"/>
      <w:marRight w:val="0"/>
      <w:marTop w:val="0"/>
      <w:marBottom w:val="0"/>
      <w:divBdr>
        <w:top w:val="none" w:sz="0" w:space="0" w:color="auto"/>
        <w:left w:val="none" w:sz="0" w:space="0" w:color="auto"/>
        <w:bottom w:val="none" w:sz="0" w:space="0" w:color="auto"/>
        <w:right w:val="none" w:sz="0" w:space="0" w:color="auto"/>
      </w:divBdr>
      <w:divsChild>
        <w:div w:id="124856439">
          <w:marLeft w:val="0"/>
          <w:marRight w:val="0"/>
          <w:marTop w:val="0"/>
          <w:marBottom w:val="0"/>
          <w:divBdr>
            <w:top w:val="none" w:sz="0" w:space="0" w:color="auto"/>
            <w:left w:val="none" w:sz="0" w:space="0" w:color="auto"/>
            <w:bottom w:val="none" w:sz="0" w:space="0" w:color="auto"/>
            <w:right w:val="none" w:sz="0" w:space="0" w:color="auto"/>
          </w:divBdr>
          <w:divsChild>
            <w:div w:id="829638020">
              <w:marLeft w:val="0"/>
              <w:marRight w:val="0"/>
              <w:marTop w:val="0"/>
              <w:marBottom w:val="0"/>
              <w:divBdr>
                <w:top w:val="none" w:sz="0" w:space="0" w:color="auto"/>
                <w:left w:val="none" w:sz="0" w:space="0" w:color="auto"/>
                <w:bottom w:val="none" w:sz="0" w:space="0" w:color="auto"/>
                <w:right w:val="none" w:sz="0" w:space="0" w:color="auto"/>
              </w:divBdr>
              <w:divsChild>
                <w:div w:id="42102629">
                  <w:marLeft w:val="0"/>
                  <w:marRight w:val="0"/>
                  <w:marTop w:val="0"/>
                  <w:marBottom w:val="0"/>
                  <w:divBdr>
                    <w:top w:val="none" w:sz="0" w:space="0" w:color="auto"/>
                    <w:left w:val="none" w:sz="0" w:space="0" w:color="auto"/>
                    <w:bottom w:val="none" w:sz="0" w:space="0" w:color="auto"/>
                    <w:right w:val="none" w:sz="0" w:space="0" w:color="auto"/>
                  </w:divBdr>
                  <w:divsChild>
                    <w:div w:id="28838943">
                      <w:marLeft w:val="0"/>
                      <w:marRight w:val="0"/>
                      <w:marTop w:val="0"/>
                      <w:marBottom w:val="0"/>
                      <w:divBdr>
                        <w:top w:val="none" w:sz="0" w:space="0" w:color="auto"/>
                        <w:left w:val="none" w:sz="0" w:space="0" w:color="auto"/>
                        <w:bottom w:val="none" w:sz="0" w:space="0" w:color="auto"/>
                        <w:right w:val="none" w:sz="0" w:space="0" w:color="auto"/>
                      </w:divBdr>
                      <w:divsChild>
                        <w:div w:id="856771656">
                          <w:marLeft w:val="0"/>
                          <w:marRight w:val="0"/>
                          <w:marTop w:val="0"/>
                          <w:marBottom w:val="0"/>
                          <w:divBdr>
                            <w:top w:val="none" w:sz="0" w:space="0" w:color="auto"/>
                            <w:left w:val="none" w:sz="0" w:space="0" w:color="auto"/>
                            <w:bottom w:val="none" w:sz="0" w:space="0" w:color="auto"/>
                            <w:right w:val="none" w:sz="0" w:space="0" w:color="auto"/>
                          </w:divBdr>
                          <w:divsChild>
                            <w:div w:id="1474636878">
                              <w:marLeft w:val="0"/>
                              <w:marRight w:val="300"/>
                              <w:marTop w:val="180"/>
                              <w:marBottom w:val="0"/>
                              <w:divBdr>
                                <w:top w:val="none" w:sz="0" w:space="0" w:color="auto"/>
                                <w:left w:val="none" w:sz="0" w:space="0" w:color="auto"/>
                                <w:bottom w:val="none" w:sz="0" w:space="0" w:color="auto"/>
                                <w:right w:val="none" w:sz="0" w:space="0" w:color="auto"/>
                              </w:divBdr>
                              <w:divsChild>
                                <w:div w:id="79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13567">
          <w:marLeft w:val="0"/>
          <w:marRight w:val="0"/>
          <w:marTop w:val="0"/>
          <w:marBottom w:val="0"/>
          <w:divBdr>
            <w:top w:val="none" w:sz="0" w:space="0" w:color="auto"/>
            <w:left w:val="none" w:sz="0" w:space="0" w:color="auto"/>
            <w:bottom w:val="none" w:sz="0" w:space="0" w:color="auto"/>
            <w:right w:val="none" w:sz="0" w:space="0" w:color="auto"/>
          </w:divBdr>
          <w:divsChild>
            <w:div w:id="1953974141">
              <w:marLeft w:val="0"/>
              <w:marRight w:val="0"/>
              <w:marTop w:val="0"/>
              <w:marBottom w:val="0"/>
              <w:divBdr>
                <w:top w:val="none" w:sz="0" w:space="0" w:color="auto"/>
                <w:left w:val="none" w:sz="0" w:space="0" w:color="auto"/>
                <w:bottom w:val="none" w:sz="0" w:space="0" w:color="auto"/>
                <w:right w:val="none" w:sz="0" w:space="0" w:color="auto"/>
              </w:divBdr>
              <w:divsChild>
                <w:div w:id="1891307227">
                  <w:marLeft w:val="0"/>
                  <w:marRight w:val="0"/>
                  <w:marTop w:val="0"/>
                  <w:marBottom w:val="0"/>
                  <w:divBdr>
                    <w:top w:val="none" w:sz="0" w:space="0" w:color="auto"/>
                    <w:left w:val="none" w:sz="0" w:space="0" w:color="auto"/>
                    <w:bottom w:val="none" w:sz="0" w:space="0" w:color="auto"/>
                    <w:right w:val="none" w:sz="0" w:space="0" w:color="auto"/>
                  </w:divBdr>
                  <w:divsChild>
                    <w:div w:id="1835337548">
                      <w:marLeft w:val="0"/>
                      <w:marRight w:val="0"/>
                      <w:marTop w:val="0"/>
                      <w:marBottom w:val="0"/>
                      <w:divBdr>
                        <w:top w:val="none" w:sz="0" w:space="0" w:color="auto"/>
                        <w:left w:val="none" w:sz="0" w:space="0" w:color="auto"/>
                        <w:bottom w:val="none" w:sz="0" w:space="0" w:color="auto"/>
                        <w:right w:val="none" w:sz="0" w:space="0" w:color="auto"/>
                      </w:divBdr>
                      <w:divsChild>
                        <w:div w:id="17373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g.mdpi.org/data/contributor-role-instruction.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questionari.unimi.it/aw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F41ED-A5CF-4C48-AB11-273CF2E8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3756</Words>
  <Characters>21411</Characters>
  <Application>Microsoft Office Word</Application>
  <DocSecurity>0</DocSecurity>
  <Lines>178</Lines>
  <Paragraphs>50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25117</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 Jr</dc:creator>
  <cp:lastModifiedBy>vito.tranquillo</cp:lastModifiedBy>
  <cp:revision>2</cp:revision>
  <cp:lastPrinted>2019-02-20T13:34:00Z</cp:lastPrinted>
  <dcterms:created xsi:type="dcterms:W3CDTF">2019-02-22T14:57:00Z</dcterms:created>
  <dcterms:modified xsi:type="dcterms:W3CDTF">2019-02-22T14:57:00Z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http://csl.mendeley.com/styles/3562551/AnimalBehavior</vt:lpwstr>
  </property>
  <property fmtid="{D5CDD505-2E9C-101B-9397-08002B2CF9AE}" pid="3" name="Mendeley Recent Style Name 0_1">
    <vt:lpwstr>Animal Welfare - Emanuela Dalla Costa</vt:lpwstr>
  </property>
  <property fmtid="{D5CDD505-2E9C-101B-9397-08002B2CF9AE}" pid="4" name="Mendeley Recent Style Id 1_1">
    <vt:lpwstr>http://www.zotero.org/styles/animals</vt:lpwstr>
  </property>
  <property fmtid="{D5CDD505-2E9C-101B-9397-08002B2CF9AE}" pid="5" name="Mendeley Recent Style Name 1_1">
    <vt:lpwstr>Animals</vt:lpwstr>
  </property>
  <property fmtid="{D5CDD505-2E9C-101B-9397-08002B2CF9AE}" pid="6" name="Mendeley Recent Style Id 2_1">
    <vt:lpwstr>http://www.zotero.org/styles/applied-animal-behaviour-science</vt:lpwstr>
  </property>
  <property fmtid="{D5CDD505-2E9C-101B-9397-08002B2CF9AE}" pid="7" name="Mendeley Recent Style Name 2_1">
    <vt:lpwstr>Applied Animal Behaviour Science</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http://www.zotero.org/styles/equine-veterinary-journal</vt:lpwstr>
  </property>
  <property fmtid="{D5CDD505-2E9C-101B-9397-08002B2CF9AE}" pid="11" name="Mendeley Recent Style Name 4_1">
    <vt:lpwstr>Equine Veterinary Journal</vt:lpwstr>
  </property>
  <property fmtid="{D5CDD505-2E9C-101B-9397-08002B2CF9AE}" pid="12" name="Mendeley Recent Style Id 5_1">
    <vt:lpwstr>http://www.zotero.org/styles/harvard-educational-review</vt:lpwstr>
  </property>
  <property fmtid="{D5CDD505-2E9C-101B-9397-08002B2CF9AE}" pid="13" name="Mendeley Recent Style Name 5_1">
    <vt:lpwstr>Harvard Educational Review</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http://www.zotero.org/styles/journal-of-veterinary-behavior-clinical-applications-and-research</vt:lpwstr>
  </property>
  <property fmtid="{D5CDD505-2E9C-101B-9397-08002B2CF9AE}" pid="19" name="Mendeley Recent Style Name 8_1">
    <vt:lpwstr>Journal of Veterinary Behavior: Clinical Applications and Research</vt:lpwstr>
  </property>
  <property fmtid="{D5CDD505-2E9C-101B-9397-08002B2CF9AE}" pid="20" name="Mendeley Recent Style Id 9_1">
    <vt:lpwstr>http://www.zotero.org/styles/scientific-reports</vt:lpwstr>
  </property>
  <property fmtid="{D5CDD505-2E9C-101B-9397-08002B2CF9AE}" pid="21" name="Mendeley Recent Style Name 9_1">
    <vt:lpwstr>Scientific Reports</vt:lpwstr>
  </property>
  <property fmtid="{D5CDD505-2E9C-101B-9397-08002B2CF9AE}" pid="22" name="Mendeley Document_1">
    <vt:lpwstr>True</vt:lpwstr>
  </property>
  <property fmtid="{D5CDD505-2E9C-101B-9397-08002B2CF9AE}" pid="23" name="Mendeley Unique User Id_1">
    <vt:lpwstr>e95cd628-971b-3bed-a854-eefc6e9a2e24</vt:lpwstr>
  </property>
  <property fmtid="{D5CDD505-2E9C-101B-9397-08002B2CF9AE}" pid="24" name="Mendeley Citation Style_1">
    <vt:lpwstr>http://www.zotero.org/styles/animals</vt:lpwstr>
  </property>
</Properties>
</file>